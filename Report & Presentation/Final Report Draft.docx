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975" w:rsidRDefault="005F1BAC">
      <w:pPr>
        <w:jc w:val="center"/>
        <w:rPr>
          <w:b/>
          <w:sz w:val="28"/>
          <w:szCs w:val="28"/>
        </w:rPr>
      </w:pPr>
      <w:r>
        <w:rPr>
          <w:b/>
          <w:sz w:val="28"/>
          <w:szCs w:val="28"/>
        </w:rPr>
        <w:t xml:space="preserve"> </w:t>
      </w:r>
    </w:p>
    <w:p w:rsidR="00F26975" w:rsidRDefault="005F1BAC">
      <w:pPr>
        <w:jc w:val="center"/>
        <w:rPr>
          <w:b/>
          <w:sz w:val="28"/>
          <w:szCs w:val="28"/>
        </w:rPr>
      </w:pPr>
      <w:r>
        <w:rPr>
          <w:b/>
          <w:sz w:val="28"/>
          <w:szCs w:val="28"/>
        </w:rPr>
        <w:t xml:space="preserve"> </w:t>
      </w:r>
    </w:p>
    <w:p w:rsidR="00F26975" w:rsidRDefault="005F1BAC">
      <w:pPr>
        <w:jc w:val="center"/>
        <w:rPr>
          <w:b/>
          <w:sz w:val="28"/>
          <w:szCs w:val="28"/>
        </w:rPr>
      </w:pPr>
      <w:r>
        <w:rPr>
          <w:b/>
          <w:sz w:val="28"/>
          <w:szCs w:val="28"/>
        </w:rPr>
        <w:t xml:space="preserve"> </w:t>
      </w:r>
      <w:r>
        <w:rPr>
          <w:rFonts w:ascii="Times New Roman" w:eastAsia="Times New Roman" w:hAnsi="Times New Roman" w:cs="Times New Roman"/>
          <w:noProof/>
          <w:sz w:val="24"/>
          <w:szCs w:val="24"/>
          <w:lang w:val="en-SG"/>
        </w:rPr>
        <w:drawing>
          <wp:inline distT="0" distB="0" distL="0" distR="0">
            <wp:extent cx="2614964" cy="1190426"/>
            <wp:effectExtent l="0" t="0" r="0" b="0"/>
            <wp:docPr id="1" name="image2.png" descr="http://shakescaricature.files.wordpress.com/2012/12/nus-logo-black.png?w=518"/>
            <wp:cNvGraphicFramePr/>
            <a:graphic xmlns:a="http://schemas.openxmlformats.org/drawingml/2006/main">
              <a:graphicData uri="http://schemas.openxmlformats.org/drawingml/2006/picture">
                <pic:pic xmlns:pic="http://schemas.openxmlformats.org/drawingml/2006/picture">
                  <pic:nvPicPr>
                    <pic:cNvPr id="0" name="image2.png" descr="http://shakescaricature.files.wordpress.com/2012/12/nus-logo-black.png?w=518"/>
                    <pic:cNvPicPr preferRelativeResize="0"/>
                  </pic:nvPicPr>
                  <pic:blipFill>
                    <a:blip r:embed="rId6"/>
                    <a:srcRect/>
                    <a:stretch>
                      <a:fillRect/>
                    </a:stretch>
                  </pic:blipFill>
                  <pic:spPr>
                    <a:xfrm>
                      <a:off x="0" y="0"/>
                      <a:ext cx="2614964" cy="1190426"/>
                    </a:xfrm>
                    <a:prstGeom prst="rect">
                      <a:avLst/>
                    </a:prstGeom>
                    <a:ln/>
                  </pic:spPr>
                </pic:pic>
              </a:graphicData>
            </a:graphic>
          </wp:inline>
        </w:drawing>
      </w:r>
    </w:p>
    <w:p w:rsidR="00F26975" w:rsidRDefault="005F1BAC">
      <w:pPr>
        <w:jc w:val="center"/>
        <w:rPr>
          <w:b/>
          <w:sz w:val="32"/>
          <w:szCs w:val="32"/>
        </w:rPr>
      </w:pPr>
      <w:r>
        <w:rPr>
          <w:b/>
          <w:sz w:val="32"/>
          <w:szCs w:val="32"/>
        </w:rPr>
        <w:t>CG1112 Engineering Principle and Practice</w:t>
      </w:r>
    </w:p>
    <w:p w:rsidR="00F26975" w:rsidRDefault="005F1BAC">
      <w:pPr>
        <w:jc w:val="center"/>
        <w:rPr>
          <w:sz w:val="28"/>
          <w:szCs w:val="28"/>
        </w:rPr>
      </w:pPr>
      <w:r>
        <w:rPr>
          <w:sz w:val="28"/>
          <w:szCs w:val="28"/>
        </w:rPr>
        <w:t>Semester 2 2017/2018</w:t>
      </w:r>
    </w:p>
    <w:p w:rsidR="00F26975" w:rsidRDefault="005F1BAC">
      <w:pPr>
        <w:jc w:val="center"/>
        <w:rPr>
          <w:sz w:val="40"/>
          <w:szCs w:val="40"/>
        </w:rPr>
      </w:pPr>
      <w:r>
        <w:rPr>
          <w:sz w:val="40"/>
          <w:szCs w:val="40"/>
        </w:rPr>
        <w:t xml:space="preserve"> </w:t>
      </w:r>
    </w:p>
    <w:p w:rsidR="00F26975" w:rsidRDefault="005F1BAC">
      <w:pPr>
        <w:jc w:val="center"/>
        <w:rPr>
          <w:sz w:val="40"/>
          <w:szCs w:val="40"/>
        </w:rPr>
      </w:pPr>
      <w:r>
        <w:rPr>
          <w:sz w:val="40"/>
          <w:szCs w:val="40"/>
        </w:rPr>
        <w:t xml:space="preserve"> </w:t>
      </w:r>
    </w:p>
    <w:p w:rsidR="00F26975" w:rsidRDefault="005F1BAC">
      <w:pPr>
        <w:jc w:val="center"/>
        <w:rPr>
          <w:b/>
          <w:sz w:val="40"/>
          <w:szCs w:val="40"/>
        </w:rPr>
      </w:pPr>
      <w:r>
        <w:rPr>
          <w:sz w:val="40"/>
          <w:szCs w:val="40"/>
        </w:rPr>
        <w:t xml:space="preserve"> </w:t>
      </w:r>
      <w:r>
        <w:rPr>
          <w:b/>
          <w:sz w:val="40"/>
          <w:szCs w:val="40"/>
        </w:rPr>
        <w:t>“Vincent to the Rescue”</w:t>
      </w:r>
    </w:p>
    <w:p w:rsidR="00F26975" w:rsidRDefault="005F1BAC">
      <w:pPr>
        <w:jc w:val="center"/>
        <w:rPr>
          <w:b/>
          <w:sz w:val="48"/>
          <w:szCs w:val="48"/>
        </w:rPr>
      </w:pPr>
      <w:r>
        <w:rPr>
          <w:b/>
          <w:sz w:val="48"/>
          <w:szCs w:val="48"/>
        </w:rPr>
        <w:t>Design Report</w:t>
      </w:r>
    </w:p>
    <w:p w:rsidR="00F26975" w:rsidRDefault="005F1BAC">
      <w:pPr>
        <w:jc w:val="center"/>
        <w:rPr>
          <w:b/>
          <w:color w:val="C00000"/>
          <w:sz w:val="48"/>
          <w:szCs w:val="48"/>
        </w:rPr>
      </w:pPr>
      <w:r>
        <w:rPr>
          <w:b/>
          <w:sz w:val="48"/>
          <w:szCs w:val="48"/>
        </w:rPr>
        <w:t>Team: 02-04-02</w:t>
      </w:r>
    </w:p>
    <w:p w:rsidR="00F26975" w:rsidRDefault="005F1BAC">
      <w:pPr>
        <w:jc w:val="both"/>
      </w:pPr>
      <w:r>
        <w:t xml:space="preserve"> </w:t>
      </w:r>
    </w:p>
    <w:p w:rsidR="00F26975" w:rsidRDefault="005F1BAC">
      <w:pPr>
        <w:jc w:val="both"/>
      </w:pPr>
      <w:r>
        <w:t xml:space="preserve"> </w:t>
      </w:r>
    </w:p>
    <w:p w:rsidR="00F26975" w:rsidRDefault="005F1BAC">
      <w:pPr>
        <w:jc w:val="both"/>
      </w:pPr>
      <w:r>
        <w:t xml:space="preserve"> </w:t>
      </w:r>
    </w:p>
    <w:p w:rsidR="00F26975" w:rsidRDefault="005F1BAC">
      <w:pPr>
        <w:jc w:val="both"/>
      </w:pPr>
      <w:r>
        <w:t xml:space="preserve"> </w:t>
      </w:r>
    </w:p>
    <w:p w:rsidR="00F26975" w:rsidRDefault="005F1BAC">
      <w:pPr>
        <w:jc w:val="both"/>
      </w:pPr>
      <w:r>
        <w:t xml:space="preserve"> </w:t>
      </w:r>
    </w:p>
    <w:p w:rsidR="00F26975" w:rsidRDefault="005F1BAC">
      <w:pPr>
        <w:jc w:val="both"/>
      </w:pPr>
      <w:r>
        <w:t xml:space="preserve"> </w:t>
      </w:r>
    </w:p>
    <w:tbl>
      <w:tblPr>
        <w:tblStyle w:val="a"/>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960"/>
        <w:gridCol w:w="1845"/>
        <w:gridCol w:w="3225"/>
      </w:tblGrid>
      <w:tr w:rsidR="00F26975">
        <w:trPr>
          <w:trHeight w:val="560"/>
        </w:trPr>
        <w:tc>
          <w:tcPr>
            <w:tcW w:w="396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975" w:rsidRDefault="005F1BAC">
            <w:pPr>
              <w:jc w:val="both"/>
              <w:rPr>
                <w:sz w:val="28"/>
                <w:szCs w:val="28"/>
              </w:rPr>
            </w:pPr>
            <w:r>
              <w:rPr>
                <w:sz w:val="28"/>
                <w:szCs w:val="28"/>
              </w:rPr>
              <w:t>Name</w:t>
            </w:r>
          </w:p>
        </w:tc>
        <w:tc>
          <w:tcPr>
            <w:tcW w:w="184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rsidR="00F26975" w:rsidRDefault="005F1BAC">
            <w:pPr>
              <w:jc w:val="both"/>
              <w:rPr>
                <w:sz w:val="28"/>
                <w:szCs w:val="28"/>
              </w:rPr>
            </w:pPr>
            <w:r>
              <w:rPr>
                <w:sz w:val="28"/>
                <w:szCs w:val="28"/>
              </w:rPr>
              <w:t>Student #</w:t>
            </w:r>
          </w:p>
        </w:tc>
        <w:tc>
          <w:tcPr>
            <w:tcW w:w="322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rsidR="00F26975" w:rsidRDefault="005F1BAC">
            <w:pPr>
              <w:jc w:val="both"/>
              <w:rPr>
                <w:sz w:val="28"/>
                <w:szCs w:val="28"/>
              </w:rPr>
            </w:pPr>
            <w:r>
              <w:rPr>
                <w:sz w:val="28"/>
                <w:szCs w:val="28"/>
              </w:rPr>
              <w:t>Main Role</w:t>
            </w:r>
          </w:p>
        </w:tc>
      </w:tr>
      <w:tr w:rsidR="00F26975">
        <w:trPr>
          <w:trHeight w:val="5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26975" w:rsidRDefault="005F1BAC">
            <w:pPr>
              <w:jc w:val="both"/>
              <w:rPr>
                <w:sz w:val="28"/>
                <w:szCs w:val="28"/>
              </w:rPr>
            </w:pPr>
            <w:r>
              <w:rPr>
                <w:sz w:val="28"/>
                <w:szCs w:val="28"/>
              </w:rPr>
              <w:t xml:space="preserve"> </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r>
      <w:tr w:rsidR="00F26975">
        <w:trPr>
          <w:trHeight w:val="5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r>
      <w:tr w:rsidR="00F26975">
        <w:trPr>
          <w:trHeight w:val="5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Lim </w:t>
            </w:r>
            <w:proofErr w:type="spellStart"/>
            <w:r>
              <w:rPr>
                <w:sz w:val="28"/>
                <w:szCs w:val="28"/>
              </w:rPr>
              <w:t>Jit</w:t>
            </w:r>
            <w:proofErr w:type="spellEnd"/>
            <w:r>
              <w:rPr>
                <w:sz w:val="28"/>
                <w:szCs w:val="28"/>
              </w:rPr>
              <w:t xml:space="preserve"> Wei</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A0170832J</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Navigation</w:t>
            </w:r>
          </w:p>
        </w:tc>
      </w:tr>
      <w:tr w:rsidR="00F26975">
        <w:trPr>
          <w:trHeight w:val="5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r>
      <w:tr w:rsidR="00F26975">
        <w:trPr>
          <w:trHeight w:val="5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r>
      <w:tr w:rsidR="00F26975">
        <w:trPr>
          <w:trHeight w:val="5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lastRenderedPageBreak/>
              <w:t xml:space="preserve"> </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c>
          <w:tcPr>
            <w:tcW w:w="3225" w:type="dxa"/>
            <w:tcBorders>
              <w:top w:val="nil"/>
              <w:left w:val="nil"/>
              <w:bottom w:val="single" w:sz="8" w:space="0" w:color="000000"/>
              <w:right w:val="single" w:sz="8" w:space="0" w:color="000000"/>
            </w:tcBorders>
            <w:tcMar>
              <w:top w:w="100" w:type="dxa"/>
              <w:left w:w="100" w:type="dxa"/>
              <w:bottom w:w="100" w:type="dxa"/>
              <w:right w:w="100" w:type="dxa"/>
            </w:tcMar>
          </w:tcPr>
          <w:p w:rsidR="00F26975" w:rsidRDefault="005F1BAC">
            <w:pPr>
              <w:widowControl w:val="0"/>
              <w:jc w:val="both"/>
              <w:rPr>
                <w:sz w:val="28"/>
                <w:szCs w:val="28"/>
              </w:rPr>
            </w:pPr>
            <w:r>
              <w:rPr>
                <w:sz w:val="28"/>
                <w:szCs w:val="28"/>
              </w:rPr>
              <w:t xml:space="preserve"> </w:t>
            </w:r>
          </w:p>
        </w:tc>
      </w:tr>
    </w:tbl>
    <w:p w:rsidR="00F26975" w:rsidRDefault="005F1BAC">
      <w:pPr>
        <w:jc w:val="both"/>
        <w:rPr>
          <w:b/>
          <w:sz w:val="28"/>
          <w:szCs w:val="28"/>
        </w:rPr>
      </w:pPr>
      <w:r>
        <w:rPr>
          <w:b/>
          <w:sz w:val="28"/>
          <w:szCs w:val="28"/>
        </w:rPr>
        <w:t xml:space="preserve"> </w:t>
      </w:r>
    </w:p>
    <w:p w:rsidR="00F26975" w:rsidRDefault="005F1BAC">
      <w:pPr>
        <w:jc w:val="both"/>
        <w:rPr>
          <w:b/>
          <w:sz w:val="28"/>
          <w:szCs w:val="28"/>
        </w:rPr>
      </w:pPr>
      <w:r>
        <w:rPr>
          <w:b/>
          <w:sz w:val="28"/>
          <w:szCs w:val="28"/>
        </w:rPr>
        <w:t>Section 1 Introduction</w:t>
      </w:r>
    </w:p>
    <w:p w:rsidR="00F26975" w:rsidRDefault="005F1BAC">
      <w:pPr>
        <w:jc w:val="both"/>
        <w:rPr>
          <w:color w:val="C00000"/>
        </w:rPr>
      </w:pPr>
      <w:r>
        <w:rPr>
          <w:color w:val="C00000"/>
        </w:rPr>
        <w:t xml:space="preserve"> </w:t>
      </w:r>
    </w:p>
    <w:p w:rsidR="001E19C9" w:rsidRDefault="001E19C9">
      <w:pPr>
        <w:spacing w:line="240" w:lineRule="auto"/>
        <w:jc w:val="both"/>
        <w:rPr>
          <w:ins w:id="0" w:author="Admin" w:date="2018-04-13T03:30:00Z"/>
          <w:rFonts w:ascii="Times New Roman" w:eastAsia="Times New Roman" w:hAnsi="Times New Roman" w:cs="Times New Roman"/>
          <w:sz w:val="24"/>
          <w:szCs w:val="24"/>
        </w:rPr>
      </w:pPr>
      <w:ins w:id="1" w:author="Admin" w:date="2018-04-13T03:30:00Z">
        <w:r>
          <w:rPr>
            <w:rFonts w:ascii="Times New Roman" w:eastAsia="Times New Roman" w:hAnsi="Times New Roman" w:cs="Times New Roman"/>
            <w:sz w:val="24"/>
            <w:szCs w:val="24"/>
          </w:rPr>
          <w:t>It would be good to provide some background information on search and rescue robots and their function in disaster recovery operations before discussing Vincent. This will contextualize your project and discussion.</w:t>
        </w:r>
      </w:ins>
    </w:p>
    <w:p w:rsidR="001E19C9" w:rsidRDefault="001E19C9">
      <w:pPr>
        <w:spacing w:line="240" w:lineRule="auto"/>
        <w:jc w:val="both"/>
        <w:rPr>
          <w:ins w:id="2" w:author="Admin" w:date="2018-04-13T03:30:00Z"/>
          <w:rFonts w:ascii="Times New Roman" w:eastAsia="Times New Roman" w:hAnsi="Times New Roman" w:cs="Times New Roman"/>
          <w:sz w:val="24"/>
          <w:szCs w:val="24"/>
        </w:rPr>
      </w:pPr>
    </w:p>
    <w:p w:rsidR="00F26975" w:rsidRDefault="005F1BA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Vincent is a robot designed to simulate a search and rescue robot that would perform </w:t>
      </w:r>
      <w:del w:id="3" w:author="Admin" w:date="2018-04-13T03:29:00Z">
        <w:r w:rsidDel="001E19C9">
          <w:rPr>
            <w:rFonts w:ascii="Times New Roman" w:eastAsia="Times New Roman" w:hAnsi="Times New Roman" w:cs="Times New Roman"/>
            <w:sz w:val="24"/>
            <w:szCs w:val="24"/>
          </w:rPr>
          <w:delText xml:space="preserve">in </w:delText>
        </w:r>
      </w:del>
      <w:r>
        <w:rPr>
          <w:rFonts w:ascii="Times New Roman" w:eastAsia="Times New Roman" w:hAnsi="Times New Roman" w:cs="Times New Roman"/>
          <w:sz w:val="24"/>
          <w:szCs w:val="24"/>
        </w:rPr>
        <w:t xml:space="preserve">disaster </w:t>
      </w:r>
      <w:r w:rsidRPr="001E19C9">
        <w:rPr>
          <w:rFonts w:ascii="Times New Roman" w:eastAsia="Times New Roman" w:hAnsi="Times New Roman" w:cs="Times New Roman"/>
          <w:sz w:val="24"/>
          <w:szCs w:val="24"/>
          <w:highlight w:val="yellow"/>
          <w:rPrChange w:id="4" w:author="Admin" w:date="2018-04-13T03:29:00Z">
            <w:rPr>
              <w:rFonts w:ascii="Times New Roman" w:eastAsia="Times New Roman" w:hAnsi="Times New Roman" w:cs="Times New Roman"/>
              <w:sz w:val="24"/>
              <w:szCs w:val="24"/>
            </w:rPr>
          </w:rPrChange>
        </w:rPr>
        <w:t>search-and-rescue</w:t>
      </w:r>
      <w:r>
        <w:rPr>
          <w:rFonts w:ascii="Times New Roman" w:eastAsia="Times New Roman" w:hAnsi="Times New Roman" w:cs="Times New Roman"/>
          <w:sz w:val="24"/>
          <w:szCs w:val="24"/>
        </w:rPr>
        <w:t xml:space="preserve"> operations in two phases. Phase 1 of the </w:t>
      </w:r>
      <w:r w:rsidRPr="001E19C9">
        <w:rPr>
          <w:rFonts w:ascii="Times New Roman" w:eastAsia="Times New Roman" w:hAnsi="Times New Roman" w:cs="Times New Roman"/>
          <w:sz w:val="24"/>
          <w:szCs w:val="24"/>
          <w:highlight w:val="yellow"/>
          <w:rPrChange w:id="5" w:author="Admin" w:date="2018-04-13T03:29:00Z">
            <w:rPr>
              <w:rFonts w:ascii="Times New Roman" w:eastAsia="Times New Roman" w:hAnsi="Times New Roman" w:cs="Times New Roman"/>
              <w:sz w:val="24"/>
              <w:szCs w:val="24"/>
            </w:rPr>
          </w:rPrChange>
        </w:rPr>
        <w:t>search and rescue</w:t>
      </w:r>
      <w:r>
        <w:rPr>
          <w:rFonts w:ascii="Times New Roman" w:eastAsia="Times New Roman" w:hAnsi="Times New Roman" w:cs="Times New Roman"/>
          <w:sz w:val="24"/>
          <w:szCs w:val="24"/>
        </w:rPr>
        <w:t xml:space="preserve"> operation is tele-operated navigation. Vincent will navig</w:t>
      </w:r>
      <w:r>
        <w:rPr>
          <w:rFonts w:ascii="Times New Roman" w:eastAsia="Times New Roman" w:hAnsi="Times New Roman" w:cs="Times New Roman"/>
          <w:sz w:val="24"/>
          <w:szCs w:val="24"/>
        </w:rPr>
        <w:t xml:space="preserve">ate the given environment and </w:t>
      </w:r>
      <w:del w:id="6" w:author="Admin" w:date="2018-04-13T03:29:00Z">
        <w:r w:rsidDel="001E19C9">
          <w:rPr>
            <w:rFonts w:ascii="Times New Roman" w:eastAsia="Times New Roman" w:hAnsi="Times New Roman" w:cs="Times New Roman"/>
            <w:sz w:val="24"/>
            <w:szCs w:val="24"/>
          </w:rPr>
          <w:delText xml:space="preserve"> do a</w:delText>
        </w:r>
      </w:del>
      <w:ins w:id="7" w:author="Admin" w:date="2018-04-13T03:29:00Z">
        <w:r w:rsidR="001E19C9">
          <w:rPr>
            <w:rFonts w:ascii="Times New Roman" w:eastAsia="Times New Roman" w:hAnsi="Times New Roman" w:cs="Times New Roman"/>
            <w:sz w:val="24"/>
            <w:szCs w:val="24"/>
          </w:rPr>
          <w:t>perform</w:t>
        </w:r>
      </w:ins>
      <w:r>
        <w:rPr>
          <w:rFonts w:ascii="Times New Roman" w:eastAsia="Times New Roman" w:hAnsi="Times New Roman" w:cs="Times New Roman"/>
          <w:sz w:val="24"/>
          <w:szCs w:val="24"/>
        </w:rPr>
        <w:t xml:space="preserve"> simultaneous localization and mapping of the environment using a Lidar mounted on </w:t>
      </w:r>
      <w:ins w:id="8" w:author="Admin" w:date="2018-04-13T03:30:00Z">
        <w:r w:rsidR="001E19C9">
          <w:rPr>
            <w:rFonts w:ascii="Times New Roman" w:eastAsia="Times New Roman" w:hAnsi="Times New Roman" w:cs="Times New Roman"/>
            <w:sz w:val="24"/>
            <w:szCs w:val="24"/>
          </w:rPr>
          <w:t xml:space="preserve">its </w:t>
        </w:r>
      </w:ins>
      <w:r>
        <w:rPr>
          <w:rFonts w:ascii="Times New Roman" w:eastAsia="Times New Roman" w:hAnsi="Times New Roman" w:cs="Times New Roman"/>
          <w:sz w:val="24"/>
          <w:szCs w:val="24"/>
        </w:rPr>
        <w:t>top</w:t>
      </w:r>
      <w:ins w:id="9" w:author="Admin" w:date="2018-04-13T03:30:00Z">
        <w:r w:rsidR="001E19C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del w:id="10" w:author="Admin" w:date="2018-04-13T03:30:00Z">
        <w:r w:rsidDel="001E19C9">
          <w:rPr>
            <w:rFonts w:ascii="Times New Roman" w:eastAsia="Times New Roman" w:hAnsi="Times New Roman" w:cs="Times New Roman"/>
            <w:sz w:val="24"/>
            <w:szCs w:val="24"/>
          </w:rPr>
          <w:delText>send back</w:delText>
        </w:r>
      </w:del>
      <w:ins w:id="11" w:author="Admin" w:date="2018-04-13T03:30:00Z">
        <w:r w:rsidR="001E19C9">
          <w:rPr>
            <w:rFonts w:ascii="Times New Roman" w:eastAsia="Times New Roman" w:hAnsi="Times New Roman" w:cs="Times New Roman"/>
            <w:sz w:val="24"/>
            <w:szCs w:val="24"/>
          </w:rPr>
          <w:t>transmit</w:t>
        </w:r>
      </w:ins>
      <w:r>
        <w:rPr>
          <w:rFonts w:ascii="Times New Roman" w:eastAsia="Times New Roman" w:hAnsi="Times New Roman" w:cs="Times New Roman"/>
          <w:sz w:val="24"/>
          <w:szCs w:val="24"/>
        </w:rPr>
        <w:t xml:space="preserve"> the map to its operators after the whole maze has been explored. The map is used by the tele-operator to navigate throug</w:t>
      </w:r>
      <w:r>
        <w:rPr>
          <w:rFonts w:ascii="Times New Roman" w:eastAsia="Times New Roman" w:hAnsi="Times New Roman" w:cs="Times New Roman"/>
          <w:sz w:val="24"/>
          <w:szCs w:val="24"/>
        </w:rPr>
        <w:t>h the maze. Along its navigation, Vincent will also be able to mark up to three locations of the “victims” and store them for phase 2. Various sensors and functional units such as magnetometer, ultrasonic sensors, infrared sensors, carbon monoxide sensors,</w:t>
      </w:r>
      <w:r>
        <w:rPr>
          <w:rFonts w:ascii="Times New Roman" w:eastAsia="Times New Roman" w:hAnsi="Times New Roman" w:cs="Times New Roman"/>
          <w:sz w:val="24"/>
          <w:szCs w:val="24"/>
        </w:rPr>
        <w:t xml:space="preserve"> oxygen level sensor, raindrop sensors, </w:t>
      </w:r>
      <w:proofErr w:type="gramStart"/>
      <w:r>
        <w:rPr>
          <w:rFonts w:ascii="Times New Roman" w:eastAsia="Times New Roman" w:hAnsi="Times New Roman" w:cs="Times New Roman"/>
          <w:sz w:val="24"/>
          <w:szCs w:val="24"/>
        </w:rPr>
        <w:t>camera</w:t>
      </w:r>
      <w:proofErr w:type="gramEnd"/>
      <w:r>
        <w:rPr>
          <w:rFonts w:ascii="Times New Roman" w:eastAsia="Times New Roman" w:hAnsi="Times New Roman" w:cs="Times New Roman"/>
          <w:sz w:val="24"/>
          <w:szCs w:val="24"/>
        </w:rPr>
        <w:t xml:space="preserve"> and telecommunication units will </w:t>
      </w:r>
      <w:del w:id="12" w:author="Admin" w:date="2018-04-13T03:32:00Z">
        <w:r w:rsidDel="001E19C9">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 xml:space="preserve">be </w:t>
      </w:r>
      <w:del w:id="13" w:author="Admin" w:date="2018-04-13T03:32:00Z">
        <w:r w:rsidDel="001E19C9">
          <w:rPr>
            <w:rFonts w:ascii="Times New Roman" w:eastAsia="Times New Roman" w:hAnsi="Times New Roman" w:cs="Times New Roman"/>
            <w:sz w:val="24"/>
            <w:szCs w:val="24"/>
          </w:rPr>
          <w:delText xml:space="preserve">running </w:delText>
        </w:r>
      </w:del>
      <w:ins w:id="14" w:author="Admin" w:date="2018-04-13T03:32:00Z">
        <w:r w:rsidR="001E19C9">
          <w:rPr>
            <w:rFonts w:ascii="Times New Roman" w:eastAsia="Times New Roman" w:hAnsi="Times New Roman" w:cs="Times New Roman"/>
            <w:sz w:val="24"/>
            <w:szCs w:val="24"/>
          </w:rPr>
          <w:t>in operation</w:t>
        </w:r>
        <w:r w:rsidR="001E19C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to enable Vincent to sense and interact with the surrounding at any time. Phase 1 simulates the operation of exploring unknown human-unfriendly disaster-stricke</w:t>
      </w:r>
      <w:r>
        <w:rPr>
          <w:rFonts w:ascii="Times New Roman" w:eastAsia="Times New Roman" w:hAnsi="Times New Roman" w:cs="Times New Roman"/>
          <w:sz w:val="24"/>
          <w:szCs w:val="24"/>
        </w:rPr>
        <w:t>n environment</w:t>
      </w:r>
      <w:del w:id="15" w:author="Admin" w:date="2018-04-13T03:32:00Z">
        <w:r w:rsidDel="001E19C9">
          <w:rPr>
            <w:rFonts w:ascii="Times New Roman" w:eastAsia="Times New Roman" w:hAnsi="Times New Roman" w:cs="Times New Roman"/>
            <w:sz w:val="24"/>
            <w:szCs w:val="24"/>
          </w:rPr>
          <w:delText xml:space="preserve">, </w:delText>
        </w:r>
      </w:del>
      <w:ins w:id="16" w:author="Admin" w:date="2018-04-13T03:32:00Z">
        <w:r w:rsidR="001E19C9">
          <w:rPr>
            <w:rFonts w:ascii="Times New Roman" w:eastAsia="Times New Roman" w:hAnsi="Times New Roman" w:cs="Times New Roman"/>
            <w:sz w:val="24"/>
            <w:szCs w:val="24"/>
          </w:rPr>
          <w:t>.</w:t>
        </w:r>
        <w:r w:rsidR="001E19C9">
          <w:rPr>
            <w:rFonts w:ascii="Times New Roman" w:eastAsia="Times New Roman" w:hAnsi="Times New Roman" w:cs="Times New Roman"/>
            <w:sz w:val="24"/>
            <w:szCs w:val="24"/>
          </w:rPr>
          <w:t xml:space="preserve"> </w:t>
        </w:r>
        <w:r w:rsidR="001E19C9">
          <w:rPr>
            <w:rFonts w:ascii="Times New Roman" w:eastAsia="Times New Roman" w:hAnsi="Times New Roman" w:cs="Times New Roman"/>
            <w:sz w:val="24"/>
            <w:szCs w:val="24"/>
          </w:rPr>
          <w:t xml:space="preserve">It involves </w:t>
        </w:r>
      </w:ins>
      <w:r>
        <w:rPr>
          <w:rFonts w:ascii="Times New Roman" w:eastAsia="Times New Roman" w:hAnsi="Times New Roman" w:cs="Times New Roman"/>
          <w:sz w:val="24"/>
          <w:szCs w:val="24"/>
        </w:rPr>
        <w:t>construct</w:t>
      </w:r>
      <w:ins w:id="17" w:author="Admin" w:date="2018-04-13T03:33:00Z">
        <w:r w:rsidR="001E19C9">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maps for subsequent rescue efforts and identify</w:t>
      </w:r>
      <w:ins w:id="18" w:author="Admin" w:date="2018-04-13T03:33:00Z">
        <w:r w:rsidR="001E19C9">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victims as well as environment specifics as reference for rescuers to plan subsequent </w:t>
      </w:r>
      <w:ins w:id="19" w:author="Admin" w:date="2018-04-13T03:33:00Z">
        <w:r w:rsidR="001E19C9">
          <w:rPr>
            <w:rFonts w:ascii="Times New Roman" w:eastAsia="Times New Roman" w:hAnsi="Times New Roman" w:cs="Times New Roman"/>
            <w:sz w:val="24"/>
            <w:szCs w:val="24"/>
          </w:rPr>
          <w:t xml:space="preserve">recovery </w:t>
        </w:r>
      </w:ins>
      <w:r>
        <w:rPr>
          <w:rFonts w:ascii="Times New Roman" w:eastAsia="Times New Roman" w:hAnsi="Times New Roman" w:cs="Times New Roman"/>
          <w:sz w:val="24"/>
          <w:szCs w:val="24"/>
        </w:rPr>
        <w:t>actions.</w:t>
      </w:r>
    </w:p>
    <w:p w:rsidR="00F26975" w:rsidRDefault="00F26975">
      <w:pPr>
        <w:spacing w:line="240" w:lineRule="auto"/>
        <w:jc w:val="both"/>
        <w:rPr>
          <w:rFonts w:ascii="Times New Roman" w:eastAsia="Times New Roman" w:hAnsi="Times New Roman" w:cs="Times New Roman"/>
          <w:sz w:val="24"/>
          <w:szCs w:val="24"/>
        </w:rPr>
      </w:pPr>
    </w:p>
    <w:p w:rsidR="00F26975" w:rsidRDefault="005F1BA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phase 2 of the search and rescue operation, Vincent will backtrack from its current </w:t>
      </w:r>
      <w:r>
        <w:rPr>
          <w:rFonts w:ascii="Times New Roman" w:eastAsia="Times New Roman" w:hAnsi="Times New Roman" w:cs="Times New Roman"/>
          <w:sz w:val="24"/>
          <w:szCs w:val="24"/>
        </w:rPr>
        <w:t xml:space="preserve">position </w:t>
      </w:r>
      <w:del w:id="20" w:author="Admin" w:date="2018-04-13T03:33:00Z">
        <w:r w:rsidDel="001E19C9">
          <w:rPr>
            <w:rFonts w:ascii="Times New Roman" w:eastAsia="Times New Roman" w:hAnsi="Times New Roman" w:cs="Times New Roman"/>
            <w:sz w:val="24"/>
            <w:szCs w:val="24"/>
          </w:rPr>
          <w:delText xml:space="preserve">back </w:delText>
        </w:r>
      </w:del>
      <w:r>
        <w:rPr>
          <w:rFonts w:ascii="Times New Roman" w:eastAsia="Times New Roman" w:hAnsi="Times New Roman" w:cs="Times New Roman"/>
          <w:sz w:val="24"/>
          <w:szCs w:val="24"/>
        </w:rPr>
        <w:t xml:space="preserve">to its starting position </w:t>
      </w:r>
      <w:del w:id="21" w:author="Admin" w:date="2018-04-13T03:33:00Z">
        <w:r w:rsidDel="001E19C9">
          <w:rPr>
            <w:rFonts w:ascii="Times New Roman" w:eastAsia="Times New Roman" w:hAnsi="Times New Roman" w:cs="Times New Roman"/>
            <w:sz w:val="24"/>
            <w:szCs w:val="24"/>
          </w:rPr>
          <w:delText xml:space="preserve">in phase 1 </w:delText>
        </w:r>
      </w:del>
      <w:r>
        <w:rPr>
          <w:rFonts w:ascii="Times New Roman" w:eastAsia="Times New Roman" w:hAnsi="Times New Roman" w:cs="Times New Roman"/>
          <w:sz w:val="24"/>
          <w:szCs w:val="24"/>
        </w:rPr>
        <w:t xml:space="preserve">using the same path travelled in phase 1. Each time </w:t>
      </w:r>
      <w:del w:id="22" w:author="Admin" w:date="2018-04-13T03:33:00Z">
        <w:r w:rsidDel="001E19C9">
          <w:rPr>
            <w:rFonts w:ascii="Times New Roman" w:eastAsia="Times New Roman" w:hAnsi="Times New Roman" w:cs="Times New Roman"/>
            <w:sz w:val="24"/>
            <w:szCs w:val="24"/>
          </w:rPr>
          <w:delText xml:space="preserve">when </w:delText>
        </w:r>
      </w:del>
      <w:r>
        <w:rPr>
          <w:rFonts w:ascii="Times New Roman" w:eastAsia="Times New Roman" w:hAnsi="Times New Roman" w:cs="Times New Roman"/>
          <w:sz w:val="24"/>
          <w:szCs w:val="24"/>
        </w:rPr>
        <w:t>Vincent reaches the locations saved in phase 1, it will play a cue as an indication that this is the previously marked location. This simulates the o</w:t>
      </w:r>
      <w:r>
        <w:rPr>
          <w:rFonts w:ascii="Times New Roman" w:eastAsia="Times New Roman" w:hAnsi="Times New Roman" w:cs="Times New Roman"/>
          <w:sz w:val="24"/>
          <w:szCs w:val="24"/>
        </w:rPr>
        <w:t xml:space="preserve">peration of interacting with victims after the initial exploration of the whole environment </w:t>
      </w:r>
      <w:r w:rsidRPr="001E19C9">
        <w:rPr>
          <w:rFonts w:ascii="Times New Roman" w:eastAsia="Times New Roman" w:hAnsi="Times New Roman" w:cs="Times New Roman"/>
          <w:sz w:val="24"/>
          <w:szCs w:val="24"/>
          <w:highlight w:val="yellow"/>
          <w:rPrChange w:id="23" w:author="Admin" w:date="2018-04-13T03:34:00Z">
            <w:rPr>
              <w:rFonts w:ascii="Times New Roman" w:eastAsia="Times New Roman" w:hAnsi="Times New Roman" w:cs="Times New Roman"/>
              <w:sz w:val="24"/>
              <w:szCs w:val="24"/>
            </w:rPr>
          </w:rPrChange>
        </w:rPr>
        <w:t>and even saving the victim in full size search and rescue robot.</w:t>
      </w:r>
      <w:r>
        <w:rPr>
          <w:rFonts w:ascii="Times New Roman" w:eastAsia="Times New Roman" w:hAnsi="Times New Roman" w:cs="Times New Roman"/>
          <w:sz w:val="24"/>
          <w:szCs w:val="24"/>
        </w:rPr>
        <w:t xml:space="preserve"> </w:t>
      </w:r>
      <w:ins w:id="24" w:author="Admin" w:date="2018-04-13T03:34:00Z">
        <w:r w:rsidR="001E19C9">
          <w:rPr>
            <w:rFonts w:ascii="Times New Roman" w:eastAsia="Times New Roman" w:hAnsi="Times New Roman" w:cs="Times New Roman"/>
            <w:sz w:val="24"/>
            <w:szCs w:val="24"/>
          </w:rPr>
          <w:t xml:space="preserve">Vincent functions in full autonomy in </w:t>
        </w:r>
      </w:ins>
      <w:del w:id="25" w:author="Admin" w:date="2018-04-13T03:35:00Z">
        <w:r w:rsidDel="001E19C9">
          <w:rPr>
            <w:rFonts w:ascii="Times New Roman" w:eastAsia="Times New Roman" w:hAnsi="Times New Roman" w:cs="Times New Roman"/>
            <w:sz w:val="24"/>
            <w:szCs w:val="24"/>
          </w:rPr>
          <w:delText xml:space="preserve">Phase </w:delText>
        </w:r>
      </w:del>
      <w:ins w:id="26" w:author="Admin" w:date="2018-04-13T03:35:00Z">
        <w:r w:rsidR="001E19C9">
          <w:rPr>
            <w:rFonts w:ascii="Times New Roman" w:eastAsia="Times New Roman" w:hAnsi="Times New Roman" w:cs="Times New Roman"/>
            <w:sz w:val="24"/>
            <w:szCs w:val="24"/>
          </w:rPr>
          <w:t>p</w:t>
        </w:r>
        <w:r w:rsidR="001E19C9">
          <w:rPr>
            <w:rFonts w:ascii="Times New Roman" w:eastAsia="Times New Roman" w:hAnsi="Times New Roman" w:cs="Times New Roman"/>
            <w:sz w:val="24"/>
            <w:szCs w:val="24"/>
          </w:rPr>
          <w:t xml:space="preserve">hase </w:t>
        </w:r>
      </w:ins>
      <w:r>
        <w:rPr>
          <w:rFonts w:ascii="Times New Roman" w:eastAsia="Times New Roman" w:hAnsi="Times New Roman" w:cs="Times New Roman"/>
          <w:sz w:val="24"/>
          <w:szCs w:val="24"/>
        </w:rPr>
        <w:t>2</w:t>
      </w:r>
      <w:del w:id="27" w:author="Admin" w:date="2018-04-13T03:35:00Z">
        <w:r w:rsidDel="001E19C9">
          <w:rPr>
            <w:rFonts w:ascii="Times New Roman" w:eastAsia="Times New Roman" w:hAnsi="Times New Roman" w:cs="Times New Roman"/>
            <w:sz w:val="24"/>
            <w:szCs w:val="24"/>
          </w:rPr>
          <w:delText xml:space="preserve"> is fully autonomous</w:delText>
        </w:r>
      </w:del>
      <w:r>
        <w:rPr>
          <w:rFonts w:ascii="Times New Roman" w:eastAsia="Times New Roman" w:hAnsi="Times New Roman" w:cs="Times New Roman"/>
          <w:sz w:val="24"/>
          <w:szCs w:val="24"/>
        </w:rPr>
        <w:t xml:space="preserve">, which means </w:t>
      </w:r>
      <w:del w:id="28" w:author="Admin" w:date="2018-04-13T03:35:00Z">
        <w:r w:rsidDel="001E19C9">
          <w:rPr>
            <w:rFonts w:ascii="Times New Roman" w:eastAsia="Times New Roman" w:hAnsi="Times New Roman" w:cs="Times New Roman"/>
            <w:sz w:val="24"/>
            <w:szCs w:val="24"/>
          </w:rPr>
          <w:delText xml:space="preserve">Vincent </w:delText>
        </w:r>
      </w:del>
      <w:ins w:id="29" w:author="Admin" w:date="2018-04-13T03:35:00Z">
        <w:r w:rsidR="001E19C9">
          <w:rPr>
            <w:rFonts w:ascii="Times New Roman" w:eastAsia="Times New Roman" w:hAnsi="Times New Roman" w:cs="Times New Roman"/>
            <w:sz w:val="24"/>
            <w:szCs w:val="24"/>
          </w:rPr>
          <w:t>it</w:t>
        </w:r>
        <w:r w:rsidR="001E19C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only relies on sensors and data obtained in phase </w:t>
      </w:r>
      <w:r>
        <w:rPr>
          <w:rFonts w:ascii="Times New Roman" w:eastAsia="Times New Roman" w:hAnsi="Times New Roman" w:cs="Times New Roman"/>
          <w:sz w:val="24"/>
          <w:szCs w:val="24"/>
        </w:rPr>
        <w:t>1</w:t>
      </w:r>
      <w:ins w:id="30" w:author="Admin" w:date="2018-04-13T03:35:00Z">
        <w:r w:rsidR="001E19C9">
          <w:rPr>
            <w:rFonts w:ascii="Times New Roman" w:eastAsia="Times New Roman" w:hAnsi="Times New Roman" w:cs="Times New Roman"/>
            <w:sz w:val="24"/>
            <w:szCs w:val="24"/>
          </w:rPr>
          <w:t xml:space="preserve"> to..</w:t>
        </w:r>
      </w:ins>
      <w:r>
        <w:rPr>
          <w:rFonts w:ascii="Times New Roman" w:eastAsia="Times New Roman" w:hAnsi="Times New Roman" w:cs="Times New Roman"/>
          <w:sz w:val="24"/>
          <w:szCs w:val="24"/>
        </w:rPr>
        <w:t>.</w:t>
      </w:r>
    </w:p>
    <w:p w:rsidR="00F26975" w:rsidRDefault="00F26975">
      <w:pPr>
        <w:jc w:val="both"/>
        <w:rPr>
          <w:color w:val="C00000"/>
        </w:rPr>
      </w:pPr>
    </w:p>
    <w:p w:rsidR="00F26975" w:rsidRDefault="005F1BAC">
      <w:pPr>
        <w:jc w:val="both"/>
        <w:rPr>
          <w:b/>
          <w:sz w:val="28"/>
          <w:szCs w:val="28"/>
        </w:rPr>
      </w:pPr>
      <w:r>
        <w:rPr>
          <w:b/>
          <w:sz w:val="28"/>
          <w:szCs w:val="28"/>
        </w:rPr>
        <w:t xml:space="preserve"> </w:t>
      </w:r>
    </w:p>
    <w:p w:rsidR="00F26975" w:rsidRDefault="00F26975">
      <w:pPr>
        <w:jc w:val="both"/>
        <w:rPr>
          <w:b/>
          <w:sz w:val="28"/>
          <w:szCs w:val="28"/>
        </w:rPr>
      </w:pPr>
    </w:p>
    <w:p w:rsidR="00F26975" w:rsidRDefault="005F1BAC">
      <w:pPr>
        <w:jc w:val="both"/>
        <w:rPr>
          <w:b/>
          <w:sz w:val="28"/>
          <w:szCs w:val="28"/>
        </w:rPr>
      </w:pPr>
      <w:r>
        <w:br w:type="page"/>
      </w:r>
    </w:p>
    <w:p w:rsidR="00F26975" w:rsidRDefault="005F1BAC">
      <w:pPr>
        <w:jc w:val="both"/>
        <w:rPr>
          <w:b/>
          <w:sz w:val="28"/>
          <w:szCs w:val="28"/>
        </w:rPr>
      </w:pPr>
      <w:r>
        <w:rPr>
          <w:b/>
          <w:sz w:val="28"/>
          <w:szCs w:val="28"/>
        </w:rPr>
        <w:lastRenderedPageBreak/>
        <w:t>Section 2 Review of State of the Art</w:t>
      </w:r>
    </w:p>
    <w:p w:rsidR="00F26975" w:rsidRDefault="005F1BAC">
      <w:pPr>
        <w:jc w:val="both"/>
        <w:rPr>
          <w:b/>
          <w:color w:val="C00000"/>
          <w:sz w:val="28"/>
          <w:szCs w:val="28"/>
        </w:rPr>
      </w:pPr>
      <w:r>
        <w:rPr>
          <w:b/>
          <w:sz w:val="28"/>
          <w:szCs w:val="28"/>
        </w:rPr>
        <w:t xml:space="preserve"> </w:t>
      </w:r>
    </w:p>
    <w:p w:rsidR="00F26975" w:rsidRDefault="005F1BA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Tele-operating search and rescue robotic platform</w:t>
      </w:r>
    </w:p>
    <w:p w:rsidR="00F26975" w:rsidRDefault="005F1BA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Emergency Integrated Lifesaving Lanyard (EMILY) from a US </w:t>
      </w:r>
      <w:proofErr w:type="gramStart"/>
      <w:r>
        <w:rPr>
          <w:rFonts w:ascii="Times New Roman" w:eastAsia="Times New Roman" w:hAnsi="Times New Roman" w:cs="Times New Roman"/>
          <w:sz w:val="24"/>
          <w:szCs w:val="24"/>
        </w:rPr>
        <w:t xml:space="preserve">company  </w:t>
      </w:r>
      <w:proofErr w:type="spellStart"/>
      <w:r>
        <w:rPr>
          <w:rFonts w:ascii="Times New Roman" w:eastAsia="Times New Roman" w:hAnsi="Times New Roman" w:cs="Times New Roman"/>
          <w:sz w:val="24"/>
          <w:szCs w:val="24"/>
        </w:rPr>
        <w:t>Hydronalix</w:t>
      </w:r>
      <w:proofErr w:type="spellEnd"/>
      <w:proofErr w:type="gramEnd"/>
      <w:r>
        <w:rPr>
          <w:rFonts w:ascii="Times New Roman" w:eastAsia="Times New Roman" w:hAnsi="Times New Roman" w:cs="Times New Roman"/>
          <w:sz w:val="24"/>
          <w:szCs w:val="24"/>
        </w:rPr>
        <w:t xml:space="preserve"> is a self-propelled, remote-controlled robotic rescue boat. It is equipped with ropes and is buoyant enough to keep up to five people </w:t>
      </w:r>
      <w:proofErr w:type="gramStart"/>
      <w:r>
        <w:rPr>
          <w:rFonts w:ascii="Times New Roman" w:eastAsia="Times New Roman" w:hAnsi="Times New Roman" w:cs="Times New Roman"/>
          <w:sz w:val="24"/>
          <w:szCs w:val="24"/>
        </w:rPr>
        <w:t>alive</w:t>
      </w:r>
      <w:proofErr w:type="gramEnd"/>
      <w:r>
        <w:rPr>
          <w:rFonts w:ascii="Times New Roman" w:eastAsia="Times New Roman" w:hAnsi="Times New Roman" w:cs="Times New Roman"/>
          <w:sz w:val="24"/>
          <w:szCs w:val="24"/>
        </w:rPr>
        <w:t xml:space="preserve"> [1]. EMILY is propelled by a jet p</w:t>
      </w:r>
      <w:r>
        <w:rPr>
          <w:rFonts w:ascii="Times New Roman" w:eastAsia="Times New Roman" w:hAnsi="Times New Roman" w:cs="Times New Roman"/>
          <w:sz w:val="24"/>
          <w:szCs w:val="24"/>
        </w:rPr>
        <w:t xml:space="preserve">ump with inlet grates, which is powered by a battery that lasts 10km on a single charge [2]. It has </w:t>
      </w:r>
      <w:proofErr w:type="gramStart"/>
      <w:r>
        <w:rPr>
          <w:rFonts w:ascii="Times New Roman" w:eastAsia="Times New Roman" w:hAnsi="Times New Roman" w:cs="Times New Roman"/>
          <w:sz w:val="24"/>
          <w:szCs w:val="24"/>
        </w:rPr>
        <w:t>a built</w:t>
      </w:r>
      <w:proofErr w:type="gramEnd"/>
      <w:r>
        <w:rPr>
          <w:rFonts w:ascii="Times New Roman" w:eastAsia="Times New Roman" w:hAnsi="Times New Roman" w:cs="Times New Roman"/>
          <w:sz w:val="24"/>
          <w:szCs w:val="24"/>
        </w:rPr>
        <w:t>-in Doppler sonar to avoid collisions with unsuspecting swimmers</w:t>
      </w:r>
      <w:del w:id="31" w:author="Admin" w:date="2018-04-13T03:36:00Z">
        <w:r w:rsidDel="00F30528">
          <w:rPr>
            <w:rFonts w:ascii="Times New Roman" w:eastAsia="Times New Roman" w:hAnsi="Times New Roman" w:cs="Times New Roman"/>
            <w:sz w:val="24"/>
            <w:szCs w:val="24"/>
          </w:rPr>
          <w:delText xml:space="preserve"> [1].</w:delText>
        </w:r>
      </w:del>
      <w:ins w:id="32" w:author="Admin" w:date="2018-04-13T03:36:00Z">
        <w:r w:rsidR="00F3052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33" w:author="Admin" w:date="2018-04-13T03:36:00Z">
        <w:r w:rsidDel="00F30528">
          <w:rPr>
            <w:rFonts w:ascii="Times New Roman" w:eastAsia="Times New Roman" w:hAnsi="Times New Roman" w:cs="Times New Roman"/>
            <w:sz w:val="24"/>
            <w:szCs w:val="24"/>
          </w:rPr>
          <w:delText xml:space="preserve">It </w:delText>
        </w:r>
      </w:del>
      <w:ins w:id="34" w:author="Admin" w:date="2018-04-13T03:36:00Z">
        <w:r w:rsidR="00F30528">
          <w:rPr>
            <w:rFonts w:ascii="Times New Roman" w:eastAsia="Times New Roman" w:hAnsi="Times New Roman" w:cs="Times New Roman"/>
            <w:sz w:val="24"/>
            <w:szCs w:val="24"/>
          </w:rPr>
          <w:t>and</w:t>
        </w:r>
        <w:r w:rsidR="00F3052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also has sensors that detect underwater movements to </w:t>
      </w:r>
      <w:del w:id="35" w:author="Admin" w:date="2018-04-13T03:38:00Z">
        <w:r w:rsidDel="00F30528">
          <w:rPr>
            <w:rFonts w:ascii="Times New Roman" w:eastAsia="Times New Roman" w:hAnsi="Times New Roman" w:cs="Times New Roman"/>
            <w:sz w:val="24"/>
            <w:szCs w:val="24"/>
          </w:rPr>
          <w:delText xml:space="preserve">look out for </w:delText>
        </w:r>
      </w:del>
      <w:ins w:id="36" w:author="Admin" w:date="2018-04-13T03:38:00Z">
        <w:r w:rsidR="00F30528">
          <w:rPr>
            <w:rFonts w:ascii="Times New Roman" w:eastAsia="Times New Roman" w:hAnsi="Times New Roman" w:cs="Times New Roman"/>
            <w:sz w:val="24"/>
            <w:szCs w:val="24"/>
          </w:rPr>
          <w:t xml:space="preserve">identify </w:t>
        </w:r>
      </w:ins>
      <w:r>
        <w:rPr>
          <w:rFonts w:ascii="Times New Roman" w:eastAsia="Times New Roman" w:hAnsi="Times New Roman" w:cs="Times New Roman"/>
          <w:sz w:val="24"/>
          <w:szCs w:val="24"/>
        </w:rPr>
        <w:t>swimmers i</w:t>
      </w:r>
      <w:r>
        <w:rPr>
          <w:rFonts w:ascii="Times New Roman" w:eastAsia="Times New Roman" w:hAnsi="Times New Roman" w:cs="Times New Roman"/>
          <w:sz w:val="24"/>
          <w:szCs w:val="24"/>
        </w:rPr>
        <w:t xml:space="preserve">n distress [1]. </w:t>
      </w:r>
    </w:p>
    <w:p w:rsidR="00F26975" w:rsidRDefault="00F26975">
      <w:pPr>
        <w:spacing w:line="240" w:lineRule="auto"/>
        <w:jc w:val="both"/>
        <w:rPr>
          <w:rFonts w:ascii="Times New Roman" w:eastAsia="Times New Roman" w:hAnsi="Times New Roman" w:cs="Times New Roman"/>
          <w:sz w:val="24"/>
          <w:szCs w:val="24"/>
        </w:rPr>
      </w:pPr>
    </w:p>
    <w:p w:rsidR="00F26975" w:rsidRDefault="005F1BA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ab/>
        <w:t>Strength: EMILY can travel 12 times as fast as a</w:t>
      </w:r>
      <w:ins w:id="37" w:author="Admin" w:date="2018-04-13T03:38:00Z">
        <w:r w:rsidR="00F30528">
          <w:rPr>
            <w:rFonts w:ascii="Times New Roman" w:eastAsia="Times New Roman" w:hAnsi="Times New Roman" w:cs="Times New Roman"/>
            <w:sz w:val="24"/>
            <w:szCs w:val="24"/>
          </w:rPr>
          <w:t xml:space="preserve"> human</w:t>
        </w:r>
      </w:ins>
      <w:r>
        <w:rPr>
          <w:rFonts w:ascii="Times New Roman" w:eastAsia="Times New Roman" w:hAnsi="Times New Roman" w:cs="Times New Roman"/>
          <w:sz w:val="24"/>
          <w:szCs w:val="24"/>
        </w:rPr>
        <w:t xml:space="preserve"> lifeguard (up to 48km/</w:t>
      </w:r>
      <w:proofErr w:type="spellStart"/>
      <w:r>
        <w:rPr>
          <w:rFonts w:ascii="Times New Roman" w:eastAsia="Times New Roman" w:hAnsi="Times New Roman" w:cs="Times New Roman"/>
          <w:sz w:val="24"/>
          <w:szCs w:val="24"/>
        </w:rPr>
        <w:t>hr</w:t>
      </w:r>
      <w:proofErr w:type="spellEnd"/>
      <w:r>
        <w:rPr>
          <w:rFonts w:ascii="Times New Roman" w:eastAsia="Times New Roman" w:hAnsi="Times New Roman" w:cs="Times New Roman"/>
          <w:sz w:val="24"/>
          <w:szCs w:val="24"/>
        </w:rPr>
        <w:t xml:space="preserve">) and is able to </w:t>
      </w:r>
      <w:r w:rsidRPr="00F30528">
        <w:rPr>
          <w:rFonts w:ascii="Times New Roman" w:eastAsia="Times New Roman" w:hAnsi="Times New Roman" w:cs="Times New Roman"/>
          <w:sz w:val="24"/>
          <w:szCs w:val="24"/>
          <w:highlight w:val="yellow"/>
          <w:rPrChange w:id="38" w:author="Admin" w:date="2018-04-13T03:38:00Z">
            <w:rPr>
              <w:rFonts w:ascii="Times New Roman" w:eastAsia="Times New Roman" w:hAnsi="Times New Roman" w:cs="Times New Roman"/>
              <w:sz w:val="24"/>
              <w:szCs w:val="24"/>
            </w:rPr>
          </w:rPrChange>
        </w:rPr>
        <w:t>stay straight</w:t>
      </w:r>
      <w:r>
        <w:rPr>
          <w:rFonts w:ascii="Times New Roman" w:eastAsia="Times New Roman" w:hAnsi="Times New Roman" w:cs="Times New Roman"/>
          <w:sz w:val="24"/>
          <w:szCs w:val="24"/>
        </w:rPr>
        <w:t xml:space="preserve"> no matter how strong the waves are [1]. It is also highly durable and </w:t>
      </w:r>
      <w:commentRangeStart w:id="39"/>
      <w:r>
        <w:rPr>
          <w:rFonts w:ascii="Times New Roman" w:eastAsia="Times New Roman" w:hAnsi="Times New Roman" w:cs="Times New Roman"/>
          <w:sz w:val="24"/>
          <w:szCs w:val="24"/>
        </w:rPr>
        <w:t xml:space="preserve">easy to deploy </w:t>
      </w:r>
      <w:commentRangeEnd w:id="39"/>
      <w:r w:rsidR="00F30528">
        <w:rPr>
          <w:rStyle w:val="CommentReference"/>
        </w:rPr>
        <w:commentReference w:id="39"/>
      </w:r>
      <w:r>
        <w:rPr>
          <w:rFonts w:ascii="Times New Roman" w:eastAsia="Times New Roman" w:hAnsi="Times New Roman" w:cs="Times New Roman"/>
          <w:sz w:val="24"/>
          <w:szCs w:val="24"/>
        </w:rPr>
        <w:t>[1].</w:t>
      </w:r>
    </w:p>
    <w:p w:rsidR="00F26975" w:rsidRDefault="00F26975">
      <w:pPr>
        <w:spacing w:line="240" w:lineRule="auto"/>
        <w:jc w:val="both"/>
        <w:rPr>
          <w:rFonts w:ascii="Times New Roman" w:eastAsia="Times New Roman" w:hAnsi="Times New Roman" w:cs="Times New Roman"/>
          <w:sz w:val="24"/>
          <w:szCs w:val="24"/>
        </w:rPr>
      </w:pPr>
    </w:p>
    <w:p w:rsidR="00F26975" w:rsidRDefault="005F1BA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Weakness: EMILY is unable to save uncon</w:t>
      </w:r>
      <w:r>
        <w:rPr>
          <w:rFonts w:ascii="Times New Roman" w:eastAsia="Times New Roman" w:hAnsi="Times New Roman" w:cs="Times New Roman"/>
          <w:sz w:val="24"/>
          <w:szCs w:val="24"/>
        </w:rPr>
        <w:t xml:space="preserve">scious swimmers [1]. It requires the guidance and control of </w:t>
      </w:r>
      <w:ins w:id="40" w:author="Admin" w:date="2018-04-13T03:39:00Z">
        <w:r w:rsidR="00F30528">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 xml:space="preserve">human to carry out rescue operation and </w:t>
      </w:r>
      <w:commentRangeStart w:id="41"/>
      <w:r>
        <w:rPr>
          <w:rFonts w:ascii="Times New Roman" w:eastAsia="Times New Roman" w:hAnsi="Times New Roman" w:cs="Times New Roman"/>
          <w:sz w:val="24"/>
          <w:szCs w:val="24"/>
        </w:rPr>
        <w:t>does not support multi-language instructions (instructions are made from the lifeguards, thus limited by the languages they speak) [3].</w:t>
      </w:r>
      <w:commentRangeEnd w:id="41"/>
      <w:r w:rsidR="00F30528">
        <w:rPr>
          <w:rStyle w:val="CommentReference"/>
        </w:rPr>
        <w:commentReference w:id="41"/>
      </w:r>
    </w:p>
    <w:p w:rsidR="00F26975" w:rsidRDefault="005F1BAC">
      <w:pPr>
        <w:spacing w:line="240" w:lineRule="auto"/>
        <w:jc w:val="both"/>
        <w:rPr>
          <w:ins w:id="42" w:author="Admin" w:date="2018-04-13T03:40:00Z"/>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 </w:t>
      </w:r>
    </w:p>
    <w:p w:rsidR="00F30528" w:rsidRDefault="00F30528" w:rsidP="00F30528">
      <w:pPr>
        <w:rPr>
          <w:ins w:id="43" w:author="Admin" w:date="2018-04-13T03:40:00Z"/>
        </w:rPr>
      </w:pPr>
      <w:ins w:id="44" w:author="Admin" w:date="2018-04-13T03:40:00Z">
        <w:r>
          <w:t>Is this state-of-the-art? If so, mention why it is outstanding compared to other models.</w:t>
        </w:r>
      </w:ins>
    </w:p>
    <w:p w:rsidR="00F30528" w:rsidRDefault="00F30528">
      <w:pPr>
        <w:spacing w:line="240" w:lineRule="auto"/>
        <w:jc w:val="both"/>
        <w:rPr>
          <w:rFonts w:ascii="Times New Roman" w:eastAsia="Times New Roman" w:hAnsi="Times New Roman" w:cs="Times New Roman"/>
          <w:sz w:val="20"/>
          <w:szCs w:val="20"/>
        </w:rPr>
      </w:pPr>
    </w:p>
    <w:p w:rsidR="00F26975" w:rsidRDefault="00F26975">
      <w:pPr>
        <w:spacing w:line="240" w:lineRule="auto"/>
        <w:ind w:right="2778"/>
        <w:jc w:val="both"/>
        <w:rPr>
          <w:rFonts w:ascii="Times New Roman" w:eastAsia="Times New Roman" w:hAnsi="Times New Roman" w:cs="Times New Roman"/>
          <w:sz w:val="20"/>
          <w:szCs w:val="20"/>
        </w:rPr>
      </w:pPr>
    </w:p>
    <w:p w:rsidR="00F26975" w:rsidRDefault="005F1BA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Autonomous searc</w:t>
      </w:r>
      <w:r>
        <w:rPr>
          <w:rFonts w:ascii="Times New Roman" w:eastAsia="Times New Roman" w:hAnsi="Times New Roman" w:cs="Times New Roman"/>
          <w:b/>
          <w:sz w:val="24"/>
          <w:szCs w:val="24"/>
        </w:rPr>
        <w:t>h and rescue robotic platform</w:t>
      </w:r>
    </w:p>
    <w:p w:rsidR="00F26975" w:rsidRDefault="005F1BA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ab/>
        <w:t xml:space="preserve">A team of researchers at Worcester Polytechnic Institute (WPI) developed autonomous robots that are shaped like snakes [4]. The robots are made out of soft materials, providing a lot of flexibility </w:t>
      </w:r>
      <w:del w:id="45" w:author="Admin" w:date="2018-04-13T03:40:00Z">
        <w:r w:rsidDel="00C91F37">
          <w:rPr>
            <w:rFonts w:ascii="Times New Roman" w:eastAsia="Times New Roman" w:hAnsi="Times New Roman" w:cs="Times New Roman"/>
            <w:sz w:val="24"/>
            <w:szCs w:val="24"/>
          </w:rPr>
          <w:delText xml:space="preserve">and possibility </w:delText>
        </w:r>
      </w:del>
      <w:r>
        <w:rPr>
          <w:rFonts w:ascii="Times New Roman" w:eastAsia="Times New Roman" w:hAnsi="Times New Roman" w:cs="Times New Roman"/>
          <w:sz w:val="24"/>
          <w:szCs w:val="24"/>
        </w:rPr>
        <w:t>that robo</w:t>
      </w:r>
      <w:r>
        <w:rPr>
          <w:rFonts w:ascii="Times New Roman" w:eastAsia="Times New Roman" w:hAnsi="Times New Roman" w:cs="Times New Roman"/>
          <w:sz w:val="24"/>
          <w:szCs w:val="24"/>
        </w:rPr>
        <w:t>ts with a hard body cannot achieve. For example, soft robots are better at navigating through tight corners compared to hard robots of similar scale. The snake-like robots are made out of silicone rubber and are modularized. Each</w:t>
      </w:r>
      <w:ins w:id="46" w:author="Admin" w:date="2018-04-13T03:41:00Z">
        <w:r w:rsidR="00C91F37">
          <w:rPr>
            <w:rFonts w:ascii="Times New Roman" w:eastAsia="Times New Roman" w:hAnsi="Times New Roman" w:cs="Times New Roman"/>
            <w:sz w:val="24"/>
            <w:szCs w:val="24"/>
          </w:rPr>
          <w:t xml:space="preserve"> of its</w:t>
        </w:r>
      </w:ins>
      <w:r>
        <w:rPr>
          <w:rFonts w:ascii="Times New Roman" w:eastAsia="Times New Roman" w:hAnsi="Times New Roman" w:cs="Times New Roman"/>
          <w:sz w:val="24"/>
          <w:szCs w:val="24"/>
        </w:rPr>
        <w:t xml:space="preserve"> module</w:t>
      </w:r>
      <w:ins w:id="47" w:author="Admin" w:date="2018-04-13T03:41:00Z">
        <w:r w:rsidR="00C91F37">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del w:id="48" w:author="Admin" w:date="2018-04-13T03:41:00Z">
        <w:r w:rsidDel="00C91F37">
          <w:rPr>
            <w:rFonts w:ascii="Times New Roman" w:eastAsia="Times New Roman" w:hAnsi="Times New Roman" w:cs="Times New Roman"/>
            <w:sz w:val="24"/>
            <w:szCs w:val="24"/>
          </w:rPr>
          <w:delText xml:space="preserve">of it </w:delText>
        </w:r>
      </w:del>
      <w:r>
        <w:rPr>
          <w:rFonts w:ascii="Times New Roman" w:eastAsia="Times New Roman" w:hAnsi="Times New Roman" w:cs="Times New Roman"/>
          <w:sz w:val="24"/>
          <w:szCs w:val="24"/>
        </w:rPr>
        <w:t>has its indep</w:t>
      </w:r>
      <w:r>
        <w:rPr>
          <w:rFonts w:ascii="Times New Roman" w:eastAsia="Times New Roman" w:hAnsi="Times New Roman" w:cs="Times New Roman"/>
          <w:sz w:val="24"/>
          <w:szCs w:val="24"/>
        </w:rPr>
        <w:t xml:space="preserve">endent motion. On the software aspects, it is driven by high-level planning algorithms and low-level algorithms that control movements [4]. Autonomous operation of these robots is made possible by these high-level algorithms. It will make its own decision </w:t>
      </w:r>
      <w:del w:id="49" w:author="Admin" w:date="2018-04-13T03:41:00Z">
        <w:r w:rsidDel="00C91F37">
          <w:rPr>
            <w:rFonts w:ascii="Times New Roman" w:eastAsia="Times New Roman" w:hAnsi="Times New Roman" w:cs="Times New Roman"/>
            <w:sz w:val="24"/>
            <w:szCs w:val="24"/>
          </w:rPr>
          <w:delText xml:space="preserve">about </w:delText>
        </w:r>
      </w:del>
      <w:ins w:id="50" w:author="Admin" w:date="2018-04-13T03:41:00Z">
        <w:r w:rsidR="00C91F37">
          <w:rPr>
            <w:rFonts w:ascii="Times New Roman" w:eastAsia="Times New Roman" w:hAnsi="Times New Roman" w:cs="Times New Roman"/>
            <w:sz w:val="24"/>
            <w:szCs w:val="24"/>
          </w:rPr>
          <w:t>on</w:t>
        </w:r>
        <w:r w:rsidR="00C91F3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how to get to the destination from the origin, which are the only two inputs required to be </w:t>
      </w:r>
      <w:del w:id="51" w:author="Admin" w:date="2018-04-13T03:42:00Z">
        <w:r w:rsidDel="00C91F37">
          <w:rPr>
            <w:rFonts w:ascii="Times New Roman" w:eastAsia="Times New Roman" w:hAnsi="Times New Roman" w:cs="Times New Roman"/>
            <w:sz w:val="24"/>
            <w:szCs w:val="24"/>
          </w:rPr>
          <w:delText>passed in</w:delText>
        </w:r>
      </w:del>
      <w:ins w:id="52" w:author="Admin" w:date="2018-04-13T03:42:00Z">
        <w:r w:rsidR="00C91F37">
          <w:rPr>
            <w:rFonts w:ascii="Times New Roman" w:eastAsia="Times New Roman" w:hAnsi="Times New Roman" w:cs="Times New Roman"/>
            <w:sz w:val="24"/>
            <w:szCs w:val="24"/>
          </w:rPr>
          <w:t>input</w:t>
        </w:r>
      </w:ins>
      <w:r>
        <w:rPr>
          <w:rFonts w:ascii="Times New Roman" w:eastAsia="Times New Roman" w:hAnsi="Times New Roman" w:cs="Times New Roman"/>
          <w:sz w:val="24"/>
          <w:szCs w:val="24"/>
        </w:rPr>
        <w:t xml:space="preserve"> by users.</w:t>
      </w:r>
    </w:p>
    <w:p w:rsidR="00F26975" w:rsidRDefault="00F26975">
      <w:pPr>
        <w:spacing w:line="240" w:lineRule="auto"/>
        <w:jc w:val="both"/>
        <w:rPr>
          <w:rFonts w:ascii="Times New Roman" w:eastAsia="Times New Roman" w:hAnsi="Times New Roman" w:cs="Times New Roman"/>
          <w:sz w:val="24"/>
          <w:szCs w:val="24"/>
        </w:rPr>
      </w:pPr>
    </w:p>
    <w:p w:rsidR="00F26975" w:rsidRDefault="005F1BA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ab/>
        <w:t xml:space="preserve">Strength: These robots are capable of being fully autonomous, which makes </w:t>
      </w:r>
      <w:del w:id="53" w:author="Admin" w:date="2018-04-13T03:42:00Z">
        <w:r w:rsidDel="009C0D33">
          <w:rPr>
            <w:rFonts w:ascii="Times New Roman" w:eastAsia="Times New Roman" w:hAnsi="Times New Roman" w:cs="Times New Roman"/>
            <w:sz w:val="24"/>
            <w:szCs w:val="24"/>
          </w:rPr>
          <w:delText xml:space="preserve">it </w:delText>
        </w:r>
      </w:del>
      <w:ins w:id="54" w:author="Admin" w:date="2018-04-13T03:42:00Z">
        <w:r w:rsidR="009C0D33">
          <w:rPr>
            <w:rFonts w:ascii="Times New Roman" w:eastAsia="Times New Roman" w:hAnsi="Times New Roman" w:cs="Times New Roman"/>
            <w:sz w:val="24"/>
            <w:szCs w:val="24"/>
          </w:rPr>
          <w:t>them</w:t>
        </w:r>
        <w:r w:rsidR="009C0D3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very useful in search-and-rescue operation</w:t>
      </w:r>
      <w:ins w:id="55" w:author="Admin" w:date="2018-04-13T03:42:00Z">
        <w:r w:rsidR="009C0D3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del w:id="56" w:author="Admin" w:date="2018-04-13T03:42:00Z">
        <w:r w:rsidDel="009C0D33">
          <w:rPr>
            <w:rFonts w:ascii="Times New Roman" w:eastAsia="Times New Roman" w:hAnsi="Times New Roman" w:cs="Times New Roman"/>
            <w:sz w:val="24"/>
            <w:szCs w:val="24"/>
          </w:rPr>
          <w:delText xml:space="preserve">to </w:delText>
        </w:r>
      </w:del>
      <w:ins w:id="57" w:author="Admin" w:date="2018-04-13T03:42:00Z">
        <w:r w:rsidR="009C0D33">
          <w:rPr>
            <w:rFonts w:ascii="Times New Roman" w:eastAsia="Times New Roman" w:hAnsi="Times New Roman" w:cs="Times New Roman"/>
            <w:sz w:val="24"/>
            <w:szCs w:val="24"/>
          </w:rPr>
          <w:t>in</w:t>
        </w:r>
        <w:r w:rsidR="009C0D33">
          <w:rPr>
            <w:rFonts w:ascii="Times New Roman" w:eastAsia="Times New Roman" w:hAnsi="Times New Roman" w:cs="Times New Roman"/>
            <w:sz w:val="24"/>
            <w:szCs w:val="24"/>
          </w:rPr>
          <w:t xml:space="preserve"> </w:t>
        </w:r>
      </w:ins>
      <w:del w:id="58" w:author="Admin" w:date="2018-04-13T03:42:00Z">
        <w:r w:rsidDel="009C0D33">
          <w:rPr>
            <w:rFonts w:ascii="Times New Roman" w:eastAsia="Times New Roman" w:hAnsi="Times New Roman" w:cs="Times New Roman"/>
            <w:sz w:val="24"/>
            <w:szCs w:val="24"/>
          </w:rPr>
          <w:delText xml:space="preserve">provide </w:delText>
        </w:r>
      </w:del>
      <w:ins w:id="59" w:author="Admin" w:date="2018-04-13T03:42:00Z">
        <w:r w:rsidR="009C0D33">
          <w:rPr>
            <w:rFonts w:ascii="Times New Roman" w:eastAsia="Times New Roman" w:hAnsi="Times New Roman" w:cs="Times New Roman"/>
            <w:sz w:val="24"/>
            <w:szCs w:val="24"/>
          </w:rPr>
          <w:t>providing</w:t>
        </w:r>
        <w:r w:rsidR="009C0D3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cri</w:t>
      </w:r>
      <w:r>
        <w:rPr>
          <w:rFonts w:ascii="Times New Roman" w:eastAsia="Times New Roman" w:hAnsi="Times New Roman" w:cs="Times New Roman"/>
          <w:sz w:val="24"/>
          <w:szCs w:val="24"/>
        </w:rPr>
        <w:t xml:space="preserve">tical information </w:t>
      </w:r>
      <w:del w:id="60" w:author="Admin" w:date="2018-04-13T03:42:00Z">
        <w:r w:rsidDel="009C0D33">
          <w:rPr>
            <w:rFonts w:ascii="Times New Roman" w:eastAsia="Times New Roman" w:hAnsi="Times New Roman" w:cs="Times New Roman"/>
            <w:sz w:val="24"/>
            <w:szCs w:val="24"/>
          </w:rPr>
          <w:delText xml:space="preserve">in </w:delText>
        </w:r>
      </w:del>
      <w:ins w:id="61" w:author="Admin" w:date="2018-04-13T03:42:00Z">
        <w:r w:rsidR="009C0D33">
          <w:rPr>
            <w:rFonts w:ascii="Times New Roman" w:eastAsia="Times New Roman" w:hAnsi="Times New Roman" w:cs="Times New Roman"/>
            <w:sz w:val="24"/>
            <w:szCs w:val="24"/>
          </w:rPr>
          <w:t>on</w:t>
        </w:r>
        <w:r w:rsidR="009C0D3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areas that are hard to be accessed by human</w:t>
      </w:r>
      <w:ins w:id="62" w:author="Admin" w:date="2018-04-13T03:42:00Z">
        <w:r w:rsidR="009C0D3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[4]. The soft body of these robots allows them to perform </w:t>
      </w:r>
      <w:proofErr w:type="spellStart"/>
      <w:r>
        <w:rPr>
          <w:rFonts w:ascii="Times New Roman" w:eastAsia="Times New Roman" w:hAnsi="Times New Roman" w:cs="Times New Roman"/>
          <w:sz w:val="24"/>
          <w:szCs w:val="24"/>
        </w:rPr>
        <w:t>manoeuvre</w:t>
      </w:r>
      <w:proofErr w:type="spellEnd"/>
      <w:r>
        <w:rPr>
          <w:rFonts w:ascii="Times New Roman" w:eastAsia="Times New Roman" w:hAnsi="Times New Roman" w:cs="Times New Roman"/>
          <w:sz w:val="24"/>
          <w:szCs w:val="24"/>
        </w:rPr>
        <w:t xml:space="preserve"> over various obstacles. </w:t>
      </w:r>
    </w:p>
    <w:p w:rsidR="00F26975" w:rsidRDefault="00F26975">
      <w:pPr>
        <w:spacing w:line="240" w:lineRule="auto"/>
        <w:jc w:val="both"/>
        <w:rPr>
          <w:rFonts w:ascii="Times New Roman" w:eastAsia="Times New Roman" w:hAnsi="Times New Roman" w:cs="Times New Roman"/>
          <w:sz w:val="24"/>
          <w:szCs w:val="24"/>
        </w:rPr>
      </w:pPr>
    </w:p>
    <w:p w:rsidR="00F26975" w:rsidRDefault="005F1BAC">
      <w:pPr>
        <w:spacing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sz w:val="24"/>
          <w:szCs w:val="24"/>
        </w:rPr>
        <w:tab/>
        <w:t>Weakness: These robots perform slower than the traditional robots that are mounted with wheels o</w:t>
      </w:r>
      <w:r>
        <w:rPr>
          <w:rFonts w:ascii="Times New Roman" w:eastAsia="Times New Roman" w:hAnsi="Times New Roman" w:cs="Times New Roman"/>
          <w:sz w:val="24"/>
          <w:szCs w:val="24"/>
        </w:rPr>
        <w:t>n a flat surface. Since the robots are made out of soft materials, the durability of the robots is to be questioned.</w:t>
      </w:r>
    </w:p>
    <w:p w:rsidR="00F26975" w:rsidRDefault="00F26975">
      <w:pPr>
        <w:spacing w:line="240" w:lineRule="auto"/>
        <w:ind w:right="2778"/>
        <w:jc w:val="both"/>
        <w:rPr>
          <w:rFonts w:ascii="Times New Roman" w:eastAsia="Times New Roman" w:hAnsi="Times New Roman" w:cs="Times New Roman"/>
          <w:sz w:val="20"/>
          <w:szCs w:val="20"/>
        </w:rPr>
      </w:pPr>
    </w:p>
    <w:p w:rsidR="00F26975" w:rsidRDefault="00F26975">
      <w:pPr>
        <w:jc w:val="both"/>
        <w:rPr>
          <w:b/>
          <w:sz w:val="28"/>
          <w:szCs w:val="28"/>
        </w:rPr>
      </w:pPr>
    </w:p>
    <w:p w:rsidR="00F26975" w:rsidRDefault="005F1BAC">
      <w:pPr>
        <w:jc w:val="both"/>
        <w:rPr>
          <w:color w:val="C00000"/>
        </w:rPr>
      </w:pPr>
      <w:r>
        <w:rPr>
          <w:color w:val="C00000"/>
        </w:rPr>
        <w:t xml:space="preserve"> </w:t>
      </w:r>
    </w:p>
    <w:p w:rsidR="00F26975" w:rsidRDefault="005F1BAC">
      <w:pPr>
        <w:jc w:val="both"/>
        <w:rPr>
          <w:b/>
          <w:sz w:val="28"/>
          <w:szCs w:val="28"/>
        </w:rPr>
      </w:pPr>
      <w:r>
        <w:rPr>
          <w:b/>
          <w:sz w:val="28"/>
          <w:szCs w:val="28"/>
        </w:rPr>
        <w:t xml:space="preserve"> </w:t>
      </w:r>
    </w:p>
    <w:p w:rsidR="00F26975" w:rsidRDefault="00F26975">
      <w:pPr>
        <w:jc w:val="both"/>
        <w:rPr>
          <w:b/>
          <w:sz w:val="28"/>
          <w:szCs w:val="28"/>
        </w:rPr>
      </w:pPr>
    </w:p>
    <w:p w:rsidR="00F26975" w:rsidRDefault="005F1BAC">
      <w:pPr>
        <w:jc w:val="both"/>
        <w:rPr>
          <w:b/>
          <w:sz w:val="28"/>
          <w:szCs w:val="28"/>
        </w:rPr>
      </w:pPr>
      <w:r>
        <w:rPr>
          <w:b/>
          <w:sz w:val="28"/>
          <w:szCs w:val="28"/>
        </w:rPr>
        <w:t>Section 7 Lesson Learned - Conclusion</w:t>
      </w:r>
    </w:p>
    <w:p w:rsidR="00F26975" w:rsidRDefault="005F1BAC">
      <w:pPr>
        <w:jc w:val="both"/>
        <w:rPr>
          <w:color w:val="C00000"/>
        </w:rPr>
      </w:pPr>
      <w:r>
        <w:rPr>
          <w:b/>
          <w:sz w:val="28"/>
          <w:szCs w:val="28"/>
        </w:rPr>
        <w:t xml:space="preserve"> </w:t>
      </w:r>
    </w:p>
    <w:p w:rsidR="00F26975" w:rsidRDefault="00F26975">
      <w:pPr>
        <w:spacing w:line="240" w:lineRule="auto"/>
        <w:jc w:val="both"/>
        <w:rPr>
          <w:rFonts w:ascii="Times New Roman" w:eastAsia="Times New Roman" w:hAnsi="Times New Roman" w:cs="Times New Roman"/>
          <w:sz w:val="24"/>
          <w:szCs w:val="24"/>
        </w:rPr>
      </w:pPr>
    </w:p>
    <w:p w:rsidR="00F26975" w:rsidRDefault="005F1BAC">
      <w:pPr>
        <w:spacing w:line="240" w:lineRule="auto"/>
        <w:jc w:val="both"/>
        <w:rPr>
          <w:b/>
          <w:color w:val="C00000"/>
        </w:rPr>
      </w:pPr>
      <w:r>
        <w:rPr>
          <w:rFonts w:ascii="Times New Roman" w:eastAsia="Times New Roman" w:hAnsi="Times New Roman" w:cs="Times New Roman"/>
          <w:b/>
          <w:sz w:val="24"/>
          <w:szCs w:val="24"/>
        </w:rPr>
        <w:t>Lessons learned</w:t>
      </w:r>
    </w:p>
    <w:p w:rsidR="00F26975" w:rsidRDefault="005F1BAC">
      <w:pPr>
        <w:numPr>
          <w:ilvl w:val="0"/>
          <w:numId w:val="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necessary to combine </w:t>
      </w:r>
      <w:del w:id="63" w:author="Admin" w:date="2018-04-13T03:43:00Z">
        <w:r w:rsidDel="009C0D33">
          <w:rPr>
            <w:rFonts w:ascii="Times New Roman" w:eastAsia="Times New Roman" w:hAnsi="Times New Roman" w:cs="Times New Roman"/>
            <w:sz w:val="24"/>
            <w:szCs w:val="24"/>
          </w:rPr>
          <w:delText xml:space="preserve">theories </w:delText>
        </w:r>
      </w:del>
      <w:ins w:id="64" w:author="Admin" w:date="2018-04-13T03:43:00Z">
        <w:r w:rsidR="009C0D33">
          <w:rPr>
            <w:rFonts w:ascii="Times New Roman" w:eastAsia="Times New Roman" w:hAnsi="Times New Roman" w:cs="Times New Roman"/>
            <w:sz w:val="24"/>
            <w:szCs w:val="24"/>
          </w:rPr>
          <w:t>theory</w:t>
        </w:r>
        <w:r w:rsidR="009C0D3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with practice</w:t>
      </w:r>
      <w:del w:id="65" w:author="Admin" w:date="2018-04-13T03:43:00Z">
        <w:r w:rsidDel="009C0D33">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and attach importance to the applications in the real world situations. For example, we should </w:t>
      </w:r>
      <w:del w:id="66" w:author="Admin" w:date="2018-04-13T03:44:00Z">
        <w:r w:rsidDel="009C0D33">
          <w:rPr>
            <w:rFonts w:ascii="Times New Roman" w:eastAsia="Times New Roman" w:hAnsi="Times New Roman" w:cs="Times New Roman"/>
            <w:sz w:val="24"/>
            <w:szCs w:val="24"/>
          </w:rPr>
          <w:delText>build up</w:delText>
        </w:r>
      </w:del>
      <w:proofErr w:type="spellStart"/>
      <w:ins w:id="67" w:author="Admin" w:date="2018-04-13T03:44:00Z">
        <w:r w:rsidR="009C0D33">
          <w:rPr>
            <w:rFonts w:ascii="Times New Roman" w:eastAsia="Times New Roman" w:hAnsi="Times New Roman" w:cs="Times New Roman"/>
            <w:sz w:val="24"/>
            <w:szCs w:val="24"/>
          </w:rPr>
          <w:t>constrruct</w:t>
        </w:r>
      </w:ins>
      <w:proofErr w:type="spellEnd"/>
      <w:r>
        <w:rPr>
          <w:rFonts w:ascii="Times New Roman" w:eastAsia="Times New Roman" w:hAnsi="Times New Roman" w:cs="Times New Roman"/>
          <w:sz w:val="24"/>
          <w:szCs w:val="24"/>
        </w:rPr>
        <w:t xml:space="preserve"> the robot model and test its functions while designing the architecture, instead of finalizing the de</w:t>
      </w:r>
      <w:r>
        <w:rPr>
          <w:rFonts w:ascii="Times New Roman" w:eastAsia="Times New Roman" w:hAnsi="Times New Roman" w:cs="Times New Roman"/>
          <w:sz w:val="24"/>
          <w:szCs w:val="24"/>
        </w:rPr>
        <w:t xml:space="preserve">sign first </w:t>
      </w:r>
      <w:del w:id="68" w:author="Admin" w:date="2018-04-13T03:44:00Z">
        <w:r w:rsidDel="009C0D33">
          <w:rPr>
            <w:rFonts w:ascii="Times New Roman" w:eastAsia="Times New Roman" w:hAnsi="Times New Roman" w:cs="Times New Roman"/>
            <w:sz w:val="24"/>
            <w:szCs w:val="24"/>
          </w:rPr>
          <w:delText>and then start</w:delText>
        </w:r>
      </w:del>
      <w:ins w:id="69" w:author="Admin" w:date="2018-04-13T03:44:00Z">
        <w:r w:rsidR="009C0D33">
          <w:rPr>
            <w:rFonts w:ascii="Times New Roman" w:eastAsia="Times New Roman" w:hAnsi="Times New Roman" w:cs="Times New Roman"/>
            <w:sz w:val="24"/>
            <w:szCs w:val="24"/>
          </w:rPr>
          <w:t>before</w:t>
        </w:r>
      </w:ins>
      <w:r>
        <w:rPr>
          <w:rFonts w:ascii="Times New Roman" w:eastAsia="Times New Roman" w:hAnsi="Times New Roman" w:cs="Times New Roman"/>
          <w:sz w:val="24"/>
          <w:szCs w:val="24"/>
        </w:rPr>
        <w:t xml:space="preserve"> testing and </w:t>
      </w:r>
      <w:del w:id="70" w:author="Admin" w:date="2018-04-13T03:44:00Z">
        <w:r w:rsidDel="009C0D33">
          <w:rPr>
            <w:rFonts w:ascii="Times New Roman" w:eastAsia="Times New Roman" w:hAnsi="Times New Roman" w:cs="Times New Roman"/>
            <w:sz w:val="24"/>
            <w:szCs w:val="24"/>
          </w:rPr>
          <w:delText>simulating</w:delText>
        </w:r>
      </w:del>
      <w:ins w:id="71" w:author="Admin" w:date="2018-04-13T03:44:00Z">
        <w:r w:rsidR="009C0D33">
          <w:rPr>
            <w:rFonts w:ascii="Times New Roman" w:eastAsia="Times New Roman" w:hAnsi="Times New Roman" w:cs="Times New Roman"/>
            <w:sz w:val="24"/>
            <w:szCs w:val="24"/>
          </w:rPr>
          <w:t>simulation</w:t>
        </w:r>
      </w:ins>
      <w:r>
        <w:rPr>
          <w:rFonts w:ascii="Times New Roman" w:eastAsia="Times New Roman" w:hAnsi="Times New Roman" w:cs="Times New Roman"/>
          <w:sz w:val="24"/>
          <w:szCs w:val="24"/>
        </w:rPr>
        <w:t xml:space="preserve">. The former approach is more efficient since the designers will be able to modify the structure of the robot if </w:t>
      </w:r>
      <w:del w:id="72" w:author="Admin" w:date="2018-04-13T03:44:00Z">
        <w:r w:rsidDel="009C0D33">
          <w:rPr>
            <w:rFonts w:ascii="Times New Roman" w:eastAsia="Times New Roman" w:hAnsi="Times New Roman" w:cs="Times New Roman"/>
            <w:sz w:val="24"/>
            <w:szCs w:val="24"/>
          </w:rPr>
          <w:delText xml:space="preserve">they discovered </w:delText>
        </w:r>
      </w:del>
      <w:r>
        <w:rPr>
          <w:rFonts w:ascii="Times New Roman" w:eastAsia="Times New Roman" w:hAnsi="Times New Roman" w:cs="Times New Roman"/>
          <w:sz w:val="24"/>
          <w:szCs w:val="24"/>
        </w:rPr>
        <w:t xml:space="preserve">any </w:t>
      </w:r>
      <w:del w:id="73" w:author="Admin" w:date="2018-04-13T03:44:00Z">
        <w:r w:rsidDel="009C0D33">
          <w:rPr>
            <w:rFonts w:ascii="Times New Roman" w:eastAsia="Times New Roman" w:hAnsi="Times New Roman" w:cs="Times New Roman"/>
            <w:sz w:val="24"/>
            <w:szCs w:val="24"/>
          </w:rPr>
          <w:delText xml:space="preserve">inappropriate </w:delText>
        </w:r>
      </w:del>
      <w:ins w:id="74" w:author="Admin" w:date="2018-04-13T03:44:00Z">
        <w:r w:rsidR="009C0D33">
          <w:rPr>
            <w:rFonts w:ascii="Times New Roman" w:eastAsia="Times New Roman" w:hAnsi="Times New Roman" w:cs="Times New Roman"/>
            <w:sz w:val="24"/>
            <w:szCs w:val="24"/>
          </w:rPr>
          <w:t>inadequate</w:t>
        </w:r>
        <w:r w:rsidR="009C0D3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settings in the design</w:t>
      </w:r>
      <w:ins w:id="75" w:author="Admin" w:date="2018-04-13T03:45:00Z">
        <w:r w:rsidR="009C0D33">
          <w:rPr>
            <w:rFonts w:ascii="Times New Roman" w:eastAsia="Times New Roman" w:hAnsi="Times New Roman" w:cs="Times New Roman"/>
            <w:sz w:val="24"/>
            <w:szCs w:val="24"/>
          </w:rPr>
          <w:t xml:space="preserve"> were discovered</w:t>
        </w:r>
      </w:ins>
      <w:r>
        <w:rPr>
          <w:rFonts w:ascii="Times New Roman" w:eastAsia="Times New Roman" w:hAnsi="Times New Roman" w:cs="Times New Roman"/>
          <w:sz w:val="24"/>
          <w:szCs w:val="24"/>
        </w:rPr>
        <w:t xml:space="preserve"> throughout the experiment.</w:t>
      </w:r>
    </w:p>
    <w:p w:rsidR="00F26975" w:rsidRDefault="005F1BAC">
      <w:pPr>
        <w:numPr>
          <w:ilvl w:val="0"/>
          <w:numId w:val="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doing </w:t>
      </w:r>
      <w:r>
        <w:rPr>
          <w:rFonts w:ascii="Times New Roman" w:eastAsia="Times New Roman" w:hAnsi="Times New Roman" w:cs="Times New Roman"/>
          <w:sz w:val="24"/>
          <w:szCs w:val="24"/>
        </w:rPr>
        <w:t>projects, the ideas should not be limited by the course materials. If the members could explore more</w:t>
      </w:r>
      <w:ins w:id="76" w:author="Admin" w:date="2018-04-13T03:45:00Z">
        <w:r w:rsidR="009C0D33">
          <w:rPr>
            <w:rFonts w:ascii="Times New Roman" w:eastAsia="Times New Roman" w:hAnsi="Times New Roman" w:cs="Times New Roman"/>
            <w:sz w:val="24"/>
            <w:szCs w:val="24"/>
          </w:rPr>
          <w:t xml:space="preserve"> information</w:t>
        </w:r>
      </w:ins>
      <w:r>
        <w:rPr>
          <w:rFonts w:ascii="Times New Roman" w:eastAsia="Times New Roman" w:hAnsi="Times New Roman" w:cs="Times New Roman"/>
          <w:sz w:val="24"/>
          <w:szCs w:val="24"/>
        </w:rPr>
        <w:t xml:space="preserve">, </w:t>
      </w:r>
      <w:del w:id="77" w:author="Admin" w:date="2018-04-13T03:45:00Z">
        <w:r w:rsidDel="009C0D33">
          <w:rPr>
            <w:rFonts w:ascii="Times New Roman" w:eastAsia="Times New Roman" w:hAnsi="Times New Roman" w:cs="Times New Roman"/>
            <w:sz w:val="24"/>
            <w:szCs w:val="24"/>
          </w:rPr>
          <w:delText xml:space="preserve">easier and </w:delText>
        </w:r>
      </w:del>
      <w:r>
        <w:rPr>
          <w:rFonts w:ascii="Times New Roman" w:eastAsia="Times New Roman" w:hAnsi="Times New Roman" w:cs="Times New Roman"/>
          <w:sz w:val="24"/>
          <w:szCs w:val="24"/>
        </w:rPr>
        <w:t xml:space="preserve">simpler solutions to </w:t>
      </w:r>
      <w:del w:id="78" w:author="Admin" w:date="2018-04-13T03:46:00Z">
        <w:r w:rsidDel="009C0D33">
          <w:rPr>
            <w:rFonts w:ascii="Times New Roman" w:eastAsia="Times New Roman" w:hAnsi="Times New Roman" w:cs="Times New Roman"/>
            <w:sz w:val="24"/>
            <w:szCs w:val="24"/>
          </w:rPr>
          <w:delText>a</w:delText>
        </w:r>
        <w:r w:rsidDel="009C0D3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certain problem</w:t>
      </w:r>
      <w:ins w:id="79" w:author="Admin" w:date="2018-04-13T03:46:00Z">
        <w:r w:rsidR="009C0D3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might be found. In addition, </w:t>
      </w:r>
      <w:del w:id="80" w:author="Admin" w:date="2018-04-13T03:46:00Z">
        <w:r w:rsidDel="009C0D33">
          <w:rPr>
            <w:rFonts w:ascii="Times New Roman" w:eastAsia="Times New Roman" w:hAnsi="Times New Roman" w:cs="Times New Roman"/>
            <w:sz w:val="24"/>
            <w:szCs w:val="24"/>
          </w:rPr>
          <w:delText>for the</w:delText>
        </w:r>
      </w:del>
      <w:ins w:id="81" w:author="Admin" w:date="2018-04-13T03:46:00Z">
        <w:r w:rsidR="009C0D33">
          <w:rPr>
            <w:rFonts w:ascii="Times New Roman" w:eastAsia="Times New Roman" w:hAnsi="Times New Roman" w:cs="Times New Roman"/>
            <w:sz w:val="24"/>
            <w:szCs w:val="24"/>
          </w:rPr>
          <w:t>since this</w:t>
        </w:r>
      </w:ins>
      <w:r>
        <w:rPr>
          <w:rFonts w:ascii="Times New Roman" w:eastAsia="Times New Roman" w:hAnsi="Times New Roman" w:cs="Times New Roman"/>
          <w:sz w:val="24"/>
          <w:szCs w:val="24"/>
        </w:rPr>
        <w:t xml:space="preserve"> project </w:t>
      </w:r>
      <w:del w:id="82" w:author="Admin" w:date="2018-04-13T03:46:00Z">
        <w:r w:rsidDel="009C0D33">
          <w:rPr>
            <w:rFonts w:ascii="Times New Roman" w:eastAsia="Times New Roman" w:hAnsi="Times New Roman" w:cs="Times New Roman"/>
            <w:sz w:val="24"/>
            <w:szCs w:val="24"/>
          </w:rPr>
          <w:delText xml:space="preserve">requires </w:delText>
        </w:r>
      </w:del>
      <w:ins w:id="83" w:author="Admin" w:date="2018-04-13T03:46:00Z">
        <w:r w:rsidR="009C0D33">
          <w:rPr>
            <w:rFonts w:ascii="Times New Roman" w:eastAsia="Times New Roman" w:hAnsi="Times New Roman" w:cs="Times New Roman"/>
            <w:sz w:val="24"/>
            <w:szCs w:val="24"/>
          </w:rPr>
          <w:t>results in</w:t>
        </w:r>
        <w:r w:rsidR="009C0D3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 product with open-ended features</w:t>
      </w:r>
      <w:del w:id="84" w:author="Admin" w:date="2018-04-13T03:46:00Z">
        <w:r w:rsidDel="009C0D33">
          <w:rPr>
            <w:rFonts w:ascii="Times New Roman" w:eastAsia="Times New Roman" w:hAnsi="Times New Roman" w:cs="Times New Roman"/>
            <w:sz w:val="24"/>
            <w:szCs w:val="24"/>
          </w:rPr>
          <w:delText xml:space="preserve"> like ours</w:delText>
        </w:r>
      </w:del>
      <w:r>
        <w:rPr>
          <w:rFonts w:ascii="Times New Roman" w:eastAsia="Times New Roman" w:hAnsi="Times New Roman" w:cs="Times New Roman"/>
          <w:sz w:val="24"/>
          <w:szCs w:val="24"/>
        </w:rPr>
        <w:t>, furt</w:t>
      </w:r>
      <w:r>
        <w:rPr>
          <w:rFonts w:ascii="Times New Roman" w:eastAsia="Times New Roman" w:hAnsi="Times New Roman" w:cs="Times New Roman"/>
          <w:sz w:val="24"/>
          <w:szCs w:val="24"/>
        </w:rPr>
        <w:t>her exploration</w:t>
      </w:r>
      <w:del w:id="85" w:author="Admin" w:date="2018-04-13T03:46:00Z">
        <w:r w:rsidDel="009C0D33">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in </w:t>
      </w:r>
      <w:del w:id="86" w:author="Admin" w:date="2018-04-13T03:46:00Z">
        <w:r w:rsidDel="009C0D33">
          <w:rPr>
            <w:rFonts w:ascii="Times New Roman" w:eastAsia="Times New Roman" w:hAnsi="Times New Roman" w:cs="Times New Roman"/>
            <w:sz w:val="24"/>
            <w:szCs w:val="24"/>
          </w:rPr>
          <w:delText xml:space="preserve">every </w:delText>
        </w:r>
      </w:del>
      <w:r>
        <w:rPr>
          <w:rFonts w:ascii="Times New Roman" w:eastAsia="Times New Roman" w:hAnsi="Times New Roman" w:cs="Times New Roman"/>
          <w:sz w:val="24"/>
          <w:szCs w:val="24"/>
        </w:rPr>
        <w:t xml:space="preserve">related fields might </w:t>
      </w:r>
      <w:del w:id="87" w:author="Admin" w:date="2018-04-13T03:47:00Z">
        <w:r w:rsidDel="009C0D33">
          <w:rPr>
            <w:rFonts w:ascii="Times New Roman" w:eastAsia="Times New Roman" w:hAnsi="Times New Roman" w:cs="Times New Roman"/>
            <w:sz w:val="24"/>
            <w:szCs w:val="24"/>
          </w:rPr>
          <w:delText xml:space="preserve">be able to </w:delText>
        </w:r>
      </w:del>
      <w:r>
        <w:rPr>
          <w:rFonts w:ascii="Times New Roman" w:eastAsia="Times New Roman" w:hAnsi="Times New Roman" w:cs="Times New Roman"/>
          <w:sz w:val="24"/>
          <w:szCs w:val="24"/>
        </w:rPr>
        <w:t xml:space="preserve">contribute to the </w:t>
      </w:r>
      <w:del w:id="88" w:author="Admin" w:date="2018-04-13T03:47:00Z">
        <w:r w:rsidDel="009C0D33">
          <w:rPr>
            <w:rFonts w:ascii="Times New Roman" w:eastAsia="Times New Roman" w:hAnsi="Times New Roman" w:cs="Times New Roman"/>
            <w:sz w:val="24"/>
            <w:szCs w:val="24"/>
          </w:rPr>
          <w:delText xml:space="preserve">articulation </w:delText>
        </w:r>
      </w:del>
      <w:ins w:id="89" w:author="Admin" w:date="2018-04-13T03:47:00Z">
        <w:r w:rsidR="009C0D33">
          <w:rPr>
            <w:rFonts w:ascii="Times New Roman" w:eastAsia="Times New Roman" w:hAnsi="Times New Roman" w:cs="Times New Roman"/>
            <w:sz w:val="24"/>
            <w:szCs w:val="24"/>
          </w:rPr>
          <w:t>addition</w:t>
        </w:r>
        <w:r w:rsidR="009C0D3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of extra functions </w:t>
      </w:r>
      <w:del w:id="90" w:author="Admin" w:date="2018-04-13T03:47:00Z">
        <w:r w:rsidDel="009C0D33">
          <w:rPr>
            <w:rFonts w:ascii="Times New Roman" w:eastAsia="Times New Roman" w:hAnsi="Times New Roman" w:cs="Times New Roman"/>
            <w:sz w:val="24"/>
            <w:szCs w:val="24"/>
          </w:rPr>
          <w:delText xml:space="preserve">of </w:delText>
        </w:r>
      </w:del>
      <w:ins w:id="91" w:author="Admin" w:date="2018-04-13T03:47:00Z">
        <w:r w:rsidR="009C0D33">
          <w:rPr>
            <w:rFonts w:ascii="Times New Roman" w:eastAsia="Times New Roman" w:hAnsi="Times New Roman" w:cs="Times New Roman"/>
            <w:sz w:val="24"/>
            <w:szCs w:val="24"/>
          </w:rPr>
          <w:t>in</w:t>
        </w:r>
        <w:r w:rsidR="009C0D3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 product</w:t>
      </w:r>
      <w:del w:id="92" w:author="Admin" w:date="2018-04-13T03:47:00Z">
        <w:r w:rsidDel="009C0D33">
          <w:rPr>
            <w:rFonts w:ascii="Times New Roman" w:eastAsia="Times New Roman" w:hAnsi="Times New Roman" w:cs="Times New Roman"/>
            <w:sz w:val="24"/>
            <w:szCs w:val="24"/>
          </w:rPr>
          <w:delText>,</w:delText>
        </w:r>
        <w:r w:rsidDel="009C0D33">
          <w:rPr>
            <w:rFonts w:ascii="Times New Roman" w:eastAsia="Times New Roman" w:hAnsi="Times New Roman" w:cs="Times New Roman"/>
            <w:sz w:val="24"/>
            <w:szCs w:val="24"/>
          </w:rPr>
          <w:delText xml:space="preserve"> </w:delText>
        </w:r>
        <w:r w:rsidDel="009C0D33">
          <w:rPr>
            <w:rFonts w:ascii="Times New Roman" w:eastAsia="Times New Roman" w:hAnsi="Times New Roman" w:cs="Times New Roman"/>
            <w:sz w:val="24"/>
            <w:szCs w:val="24"/>
          </w:rPr>
          <w:delText>bring joy and enrich the experience of the project work</w:delText>
        </w:r>
      </w:del>
      <w:r>
        <w:rPr>
          <w:rFonts w:ascii="Times New Roman" w:eastAsia="Times New Roman" w:hAnsi="Times New Roman" w:cs="Times New Roman"/>
          <w:sz w:val="24"/>
          <w:szCs w:val="24"/>
        </w:rPr>
        <w:t>.</w:t>
      </w:r>
    </w:p>
    <w:p w:rsidR="00F26975" w:rsidRDefault="00F26975">
      <w:pPr>
        <w:spacing w:line="240" w:lineRule="auto"/>
        <w:jc w:val="both"/>
        <w:rPr>
          <w:rFonts w:ascii="Times New Roman" w:eastAsia="Times New Roman" w:hAnsi="Times New Roman" w:cs="Times New Roman"/>
          <w:sz w:val="24"/>
          <w:szCs w:val="24"/>
        </w:rPr>
      </w:pPr>
    </w:p>
    <w:p w:rsidR="00F26975" w:rsidRDefault="005F1BAC">
      <w:pPr>
        <w:spacing w:line="240" w:lineRule="auto"/>
        <w:jc w:val="both"/>
        <w:rPr>
          <w:b/>
          <w:color w:val="C00000"/>
        </w:rPr>
      </w:pPr>
      <w:r>
        <w:rPr>
          <w:rFonts w:ascii="Times New Roman" w:eastAsia="Times New Roman" w:hAnsi="Times New Roman" w:cs="Times New Roman"/>
          <w:b/>
          <w:sz w:val="24"/>
          <w:szCs w:val="24"/>
        </w:rPr>
        <w:t>Mistakes made</w:t>
      </w:r>
    </w:p>
    <w:p w:rsidR="00F26975" w:rsidRDefault="005F1BAC">
      <w:pPr>
        <w:numPr>
          <w:ilvl w:val="0"/>
          <w:numId w:val="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we </w:t>
      </w:r>
      <w:del w:id="93" w:author="Admin" w:date="2018-04-13T03:47:00Z">
        <w:r w:rsidDel="005F1BAC">
          <w:rPr>
            <w:rFonts w:ascii="Times New Roman" w:eastAsia="Times New Roman" w:hAnsi="Times New Roman" w:cs="Times New Roman"/>
            <w:sz w:val="24"/>
            <w:szCs w:val="24"/>
          </w:rPr>
          <w:delText xml:space="preserve">never </w:delText>
        </w:r>
      </w:del>
      <w:ins w:id="94" w:author="Admin" w:date="2018-04-13T03:47:00Z">
        <w:r>
          <w:rPr>
            <w:rFonts w:ascii="Times New Roman" w:eastAsia="Times New Roman" w:hAnsi="Times New Roman" w:cs="Times New Roman"/>
            <w:sz w:val="24"/>
            <w:szCs w:val="24"/>
          </w:rPr>
          <w:t>overlooked</w:t>
        </w:r>
        <w:r>
          <w:rPr>
            <w:rFonts w:ascii="Times New Roman" w:eastAsia="Times New Roman" w:hAnsi="Times New Roman" w:cs="Times New Roman"/>
            <w:sz w:val="24"/>
            <w:szCs w:val="24"/>
          </w:rPr>
          <w:t xml:space="preserve"> </w:t>
        </w:r>
      </w:ins>
      <w:del w:id="95" w:author="Admin" w:date="2018-04-13T03:48:00Z">
        <w:r w:rsidDel="005F1BAC">
          <w:rPr>
            <w:rFonts w:ascii="Times New Roman" w:eastAsia="Times New Roman" w:hAnsi="Times New Roman" w:cs="Times New Roman"/>
            <w:sz w:val="24"/>
            <w:szCs w:val="24"/>
          </w:rPr>
          <w:delText>tried to actually</w:delText>
        </w:r>
      </w:del>
      <w:ins w:id="96" w:author="Admin" w:date="2018-04-13T03:48:00Z">
        <w:r>
          <w:rPr>
            <w:rFonts w:ascii="Times New Roman" w:eastAsia="Times New Roman" w:hAnsi="Times New Roman" w:cs="Times New Roman"/>
            <w:sz w:val="24"/>
            <w:szCs w:val="24"/>
          </w:rPr>
          <w:t>physically</w:t>
        </w:r>
      </w:ins>
      <w:r>
        <w:rPr>
          <w:rFonts w:ascii="Times New Roman" w:eastAsia="Times New Roman" w:hAnsi="Times New Roman" w:cs="Times New Roman"/>
          <w:sz w:val="24"/>
          <w:szCs w:val="24"/>
        </w:rPr>
        <w:t xml:space="preserve"> mount</w:t>
      </w:r>
      <w:ins w:id="97" w:author="Admin" w:date="2018-04-13T03:48:00Z">
        <w:r>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the Lidar on the to</w:t>
      </w:r>
      <w:r>
        <w:rPr>
          <w:rFonts w:ascii="Times New Roman" w:eastAsia="Times New Roman" w:hAnsi="Times New Roman" w:cs="Times New Roman"/>
          <w:sz w:val="24"/>
          <w:szCs w:val="24"/>
        </w:rPr>
        <w:t xml:space="preserve">p of the robot and </w:t>
      </w:r>
      <w:del w:id="98" w:author="Admin" w:date="2018-04-13T03:48:00Z">
        <w:r w:rsidDel="005F1BAC">
          <w:rPr>
            <w:rFonts w:ascii="Times New Roman" w:eastAsia="Times New Roman" w:hAnsi="Times New Roman" w:cs="Times New Roman"/>
            <w:sz w:val="24"/>
            <w:szCs w:val="24"/>
          </w:rPr>
          <w:delText xml:space="preserve">measure </w:delText>
        </w:r>
      </w:del>
      <w:ins w:id="99" w:author="Admin" w:date="2018-04-13T03:48:00Z">
        <w:r>
          <w:rPr>
            <w:rFonts w:ascii="Times New Roman" w:eastAsia="Times New Roman" w:hAnsi="Times New Roman" w:cs="Times New Roman"/>
            <w:sz w:val="24"/>
            <w:szCs w:val="24"/>
          </w:rPr>
          <w:t>measuring</w:t>
        </w:r>
        <w:r>
          <w:rPr>
            <w:rFonts w:ascii="Times New Roman" w:eastAsia="Times New Roman" w:hAnsi="Times New Roman" w:cs="Times New Roman"/>
            <w:sz w:val="24"/>
            <w:szCs w:val="24"/>
          </w:rPr>
          <w:t xml:space="preserve"> </w:t>
        </w:r>
      </w:ins>
      <w:del w:id="100" w:author="Admin" w:date="2018-04-13T03:48:00Z">
        <w:r w:rsidDel="005F1BAC">
          <w:rPr>
            <w:rFonts w:ascii="Times New Roman" w:eastAsia="Times New Roman" w:hAnsi="Times New Roman" w:cs="Times New Roman"/>
            <w:sz w:val="24"/>
            <w:szCs w:val="24"/>
          </w:rPr>
          <w:delText xml:space="preserve">the </w:delText>
        </w:r>
      </w:del>
      <w:ins w:id="101" w:author="Admin" w:date="2018-04-13T03:48:00Z">
        <w:r>
          <w:rPr>
            <w:rFonts w:ascii="Times New Roman" w:eastAsia="Times New Roman" w:hAnsi="Times New Roman" w:cs="Times New Roman"/>
            <w:sz w:val="24"/>
            <w:szCs w:val="24"/>
          </w:rPr>
          <w:t xml:space="preserve">the </w:t>
        </w:r>
      </w:ins>
      <w:ins w:id="102" w:author="Admin" w:date="2018-04-13T03:49:00Z">
        <w:r>
          <w:rPr>
            <w:rFonts w:ascii="Times New Roman" w:eastAsia="Times New Roman" w:hAnsi="Times New Roman" w:cs="Times New Roman"/>
            <w:sz w:val="24"/>
            <w:szCs w:val="24"/>
          </w:rPr>
          <w:t xml:space="preserve">resulting </w:t>
        </w:r>
      </w:ins>
      <w:r>
        <w:rPr>
          <w:rFonts w:ascii="Times New Roman" w:eastAsia="Times New Roman" w:hAnsi="Times New Roman" w:cs="Times New Roman"/>
          <w:sz w:val="24"/>
          <w:szCs w:val="24"/>
        </w:rPr>
        <w:t xml:space="preserve">height, </w:t>
      </w:r>
      <w:del w:id="103" w:author="Admin" w:date="2018-04-13T03:49:00Z">
        <w:r w:rsidDel="005F1BAC">
          <w:rPr>
            <w:rFonts w:ascii="Times New Roman" w:eastAsia="Times New Roman" w:hAnsi="Times New Roman" w:cs="Times New Roman"/>
            <w:sz w:val="24"/>
            <w:szCs w:val="24"/>
          </w:rPr>
          <w:delText xml:space="preserve">when we saw the demonstration set </w:delText>
        </w:r>
      </w:del>
      <w:del w:id="104" w:author="Admin" w:date="2018-04-13T03:50:00Z">
        <w:r w:rsidDel="005F1BAC">
          <w:rPr>
            <w:rFonts w:ascii="Times New Roman" w:eastAsia="Times New Roman" w:hAnsi="Times New Roman" w:cs="Times New Roman"/>
            <w:sz w:val="24"/>
            <w:szCs w:val="24"/>
          </w:rPr>
          <w:delText xml:space="preserve">of the field that our robot are going to map, </w:delText>
        </w:r>
      </w:del>
      <w:r>
        <w:rPr>
          <w:rFonts w:ascii="Times New Roman" w:eastAsia="Times New Roman" w:hAnsi="Times New Roman" w:cs="Times New Roman"/>
          <w:sz w:val="24"/>
          <w:szCs w:val="24"/>
        </w:rPr>
        <w:t xml:space="preserve">we </w:t>
      </w:r>
      <w:del w:id="105" w:author="Admin" w:date="2018-04-13T03:48:00Z">
        <w:r w:rsidDel="005F1BAC">
          <w:rPr>
            <w:rFonts w:ascii="Times New Roman" w:eastAsia="Times New Roman" w:hAnsi="Times New Roman" w:cs="Times New Roman"/>
            <w:sz w:val="24"/>
            <w:szCs w:val="24"/>
          </w:rPr>
          <w:delText>figured out</w:delText>
        </w:r>
      </w:del>
      <w:ins w:id="106" w:author="Admin" w:date="2018-04-13T03:48:00Z">
        <w:r>
          <w:rPr>
            <w:rFonts w:ascii="Times New Roman" w:eastAsia="Times New Roman" w:hAnsi="Times New Roman" w:cs="Times New Roman"/>
            <w:sz w:val="24"/>
            <w:szCs w:val="24"/>
          </w:rPr>
          <w:t>realized</w:t>
        </w:r>
      </w:ins>
      <w:r>
        <w:rPr>
          <w:rFonts w:ascii="Times New Roman" w:eastAsia="Times New Roman" w:hAnsi="Times New Roman" w:cs="Times New Roman"/>
          <w:sz w:val="24"/>
          <w:szCs w:val="24"/>
        </w:rPr>
        <w:t xml:space="preserve"> that the Lidar is too high to scan the “walls” </w:t>
      </w:r>
      <w:del w:id="107" w:author="Admin" w:date="2018-04-13T03:49:00Z">
        <w:r w:rsidDel="005F1BAC">
          <w:rPr>
            <w:rFonts w:ascii="Times New Roman" w:eastAsia="Times New Roman" w:hAnsi="Times New Roman" w:cs="Times New Roman"/>
            <w:sz w:val="24"/>
            <w:szCs w:val="24"/>
          </w:rPr>
          <w:delText>around it</w:delText>
        </w:r>
      </w:del>
      <w:ins w:id="108" w:author="Admin" w:date="2018-04-13T03:49:00Z">
        <w:r>
          <w:rPr>
            <w:rFonts w:ascii="Times New Roman" w:eastAsia="Times New Roman" w:hAnsi="Times New Roman" w:cs="Times New Roman"/>
            <w:sz w:val="24"/>
            <w:szCs w:val="24"/>
          </w:rPr>
          <w:t>in the test environment</w:t>
        </w:r>
      </w:ins>
      <w:r>
        <w:rPr>
          <w:rFonts w:ascii="Times New Roman" w:eastAsia="Times New Roman" w:hAnsi="Times New Roman" w:cs="Times New Roman"/>
          <w:sz w:val="24"/>
          <w:szCs w:val="24"/>
        </w:rPr>
        <w:t xml:space="preserve"> properly</w:t>
      </w:r>
      <w:ins w:id="109" w:author="Admin" w:date="2018-04-13T03:49: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when we saw the demonstration set</w:t>
        </w:r>
      </w:ins>
      <w:r>
        <w:rPr>
          <w:rFonts w:ascii="Times New Roman" w:eastAsia="Times New Roman" w:hAnsi="Times New Roman" w:cs="Times New Roman"/>
          <w:sz w:val="24"/>
          <w:szCs w:val="24"/>
        </w:rPr>
        <w:t xml:space="preserve">. </w:t>
      </w:r>
      <w:del w:id="110" w:author="Admin" w:date="2018-04-13T03:50:00Z">
        <w:r w:rsidDel="005F1BAC">
          <w:rPr>
            <w:rFonts w:ascii="Times New Roman" w:eastAsia="Times New Roman" w:hAnsi="Times New Roman" w:cs="Times New Roman"/>
            <w:sz w:val="24"/>
            <w:szCs w:val="24"/>
          </w:rPr>
          <w:delText>Then w</w:delText>
        </w:r>
      </w:del>
      <w:ins w:id="111" w:author="Admin" w:date="2018-04-13T03:50:00Z">
        <w:r>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e</w:t>
      </w:r>
      <w:ins w:id="112" w:author="Admin" w:date="2018-04-13T03:50:00Z">
        <w:r>
          <w:rPr>
            <w:rFonts w:ascii="Times New Roman" w:eastAsia="Times New Roman" w:hAnsi="Times New Roman" w:cs="Times New Roman"/>
            <w:sz w:val="24"/>
            <w:szCs w:val="24"/>
          </w:rPr>
          <w:t xml:space="preserve"> then</w:t>
        </w:r>
      </w:ins>
      <w:r>
        <w:rPr>
          <w:rFonts w:ascii="Times New Roman" w:eastAsia="Times New Roman" w:hAnsi="Times New Roman" w:cs="Times New Roman"/>
          <w:sz w:val="24"/>
          <w:szCs w:val="24"/>
        </w:rPr>
        <w:t xml:space="preserve"> </w:t>
      </w:r>
      <w:del w:id="113" w:author="Admin" w:date="2018-04-13T03:50:00Z">
        <w:r w:rsidDel="005F1BAC">
          <w:rPr>
            <w:rFonts w:ascii="Times New Roman" w:eastAsia="Times New Roman" w:hAnsi="Times New Roman" w:cs="Times New Roman"/>
            <w:sz w:val="24"/>
            <w:szCs w:val="24"/>
          </w:rPr>
          <w:delText xml:space="preserve">have </w:delText>
        </w:r>
      </w:del>
      <w:ins w:id="114" w:author="Admin" w:date="2018-04-13T03:50:00Z">
        <w:r>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to </w:t>
      </w:r>
      <w:del w:id="115" w:author="Admin" w:date="2018-04-13T03:50:00Z">
        <w:r w:rsidDel="005F1BAC">
          <w:rPr>
            <w:rFonts w:ascii="Times New Roman" w:eastAsia="Times New Roman" w:hAnsi="Times New Roman" w:cs="Times New Roman"/>
            <w:sz w:val="24"/>
            <w:szCs w:val="24"/>
          </w:rPr>
          <w:delText xml:space="preserve">change </w:delText>
        </w:r>
      </w:del>
      <w:ins w:id="116" w:author="Admin" w:date="2018-04-13T03:50:00Z">
        <w:r>
          <w:rPr>
            <w:rFonts w:ascii="Times New Roman" w:eastAsia="Times New Roman" w:hAnsi="Times New Roman" w:cs="Times New Roman"/>
            <w:sz w:val="24"/>
            <w:szCs w:val="24"/>
          </w:rPr>
          <w:t>revise</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 design</w:t>
      </w:r>
      <w:del w:id="117" w:author="Admin" w:date="2018-04-13T03:50:00Z">
        <w:r w:rsidDel="005F1BAC">
          <w:rPr>
            <w:rFonts w:ascii="Times New Roman" w:eastAsia="Times New Roman" w:hAnsi="Times New Roman" w:cs="Times New Roman"/>
            <w:sz w:val="24"/>
            <w:szCs w:val="24"/>
          </w:rPr>
          <w:delText xml:space="preserve"> frustratedly</w:delText>
        </w:r>
      </w:del>
      <w:r>
        <w:rPr>
          <w:rFonts w:ascii="Times New Roman" w:eastAsia="Times New Roman" w:hAnsi="Times New Roman" w:cs="Times New Roman"/>
          <w:sz w:val="24"/>
          <w:szCs w:val="24"/>
        </w:rPr>
        <w:t>.</w:t>
      </w:r>
    </w:p>
    <w:p w:rsidR="00F26975" w:rsidRDefault="005F1BAC">
      <w:pPr>
        <w:numPr>
          <w:ilvl w:val="0"/>
          <w:numId w:val="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del w:id="118" w:author="Admin" w:date="2018-04-13T03:51:00Z">
        <w:r w:rsidDel="005F1BAC">
          <w:rPr>
            <w:rFonts w:ascii="Times New Roman" w:eastAsia="Times New Roman" w:hAnsi="Times New Roman" w:cs="Times New Roman"/>
            <w:sz w:val="24"/>
            <w:szCs w:val="24"/>
          </w:rPr>
          <w:delText xml:space="preserve">are </w:delText>
        </w:r>
        <w:r w:rsidDel="005F1BAC">
          <w:rPr>
            <w:rFonts w:ascii="Times New Roman" w:eastAsia="Times New Roman" w:hAnsi="Times New Roman" w:cs="Times New Roman"/>
            <w:sz w:val="24"/>
            <w:szCs w:val="24"/>
          </w:rPr>
          <w:delText>focusing</w:delText>
        </w:r>
      </w:del>
      <w:ins w:id="119" w:author="Admin" w:date="2018-04-13T03:51:00Z">
        <w:r>
          <w:rPr>
            <w:rFonts w:ascii="Times New Roman" w:eastAsia="Times New Roman" w:hAnsi="Times New Roman" w:cs="Times New Roman"/>
            <w:sz w:val="24"/>
            <w:szCs w:val="24"/>
          </w:rPr>
          <w:t>focused</w:t>
        </w:r>
      </w:ins>
      <w:r>
        <w:rPr>
          <w:rFonts w:ascii="Times New Roman" w:eastAsia="Times New Roman" w:hAnsi="Times New Roman" w:cs="Times New Roman"/>
          <w:sz w:val="24"/>
          <w:szCs w:val="24"/>
        </w:rPr>
        <w:t xml:space="preserve"> too much on the optimization and extra functionalities of the robot that we </w:t>
      </w:r>
      <w:ins w:id="120" w:author="Admin" w:date="2018-04-13T03:51:00Z">
        <w:r>
          <w:rPr>
            <w:rFonts w:ascii="Times New Roman" w:eastAsia="Times New Roman" w:hAnsi="Times New Roman" w:cs="Times New Roman"/>
            <w:sz w:val="24"/>
            <w:szCs w:val="24"/>
          </w:rPr>
          <w:t xml:space="preserve">were </w:t>
        </w:r>
      </w:ins>
      <w:r>
        <w:rPr>
          <w:rFonts w:ascii="Times New Roman" w:eastAsia="Times New Roman" w:hAnsi="Times New Roman" w:cs="Times New Roman"/>
          <w:sz w:val="24"/>
          <w:szCs w:val="24"/>
        </w:rPr>
        <w:t xml:space="preserve">eventually left </w:t>
      </w:r>
      <w:ins w:id="121" w:author="Admin" w:date="2018-04-13T03:51:00Z">
        <w:r>
          <w:rPr>
            <w:rFonts w:ascii="Times New Roman" w:eastAsia="Times New Roman" w:hAnsi="Times New Roman" w:cs="Times New Roman"/>
            <w:sz w:val="24"/>
            <w:szCs w:val="24"/>
          </w:rPr>
          <w:t xml:space="preserve">with </w:t>
        </w:r>
      </w:ins>
      <w:del w:id="122" w:author="Admin" w:date="2018-04-13T03:51:00Z">
        <w:r w:rsidDel="005F1BAC">
          <w:rPr>
            <w:rFonts w:ascii="Times New Roman" w:eastAsia="Times New Roman" w:hAnsi="Times New Roman" w:cs="Times New Roman"/>
            <w:sz w:val="24"/>
            <w:szCs w:val="24"/>
          </w:rPr>
          <w:delText>not much</w:delText>
        </w:r>
      </w:del>
      <w:ins w:id="123" w:author="Admin" w:date="2018-04-13T03:51:00Z">
        <w:r>
          <w:rPr>
            <w:rFonts w:ascii="Times New Roman" w:eastAsia="Times New Roman" w:hAnsi="Times New Roman" w:cs="Times New Roman"/>
            <w:sz w:val="24"/>
            <w:szCs w:val="24"/>
          </w:rPr>
          <w:t>little</w:t>
        </w:r>
      </w:ins>
      <w:r>
        <w:rPr>
          <w:rFonts w:ascii="Times New Roman" w:eastAsia="Times New Roman" w:hAnsi="Times New Roman" w:cs="Times New Roman"/>
          <w:sz w:val="24"/>
          <w:szCs w:val="24"/>
        </w:rPr>
        <w:t xml:space="preserve"> time for the basic features such as manually controlled mapping process. Essentially, we </w:t>
      </w:r>
      <w:del w:id="124" w:author="Admin" w:date="2018-04-13T03:51:00Z">
        <w:r w:rsidDel="005F1BAC">
          <w:rPr>
            <w:rFonts w:ascii="Times New Roman" w:eastAsia="Times New Roman" w:hAnsi="Times New Roman" w:cs="Times New Roman"/>
            <w:sz w:val="24"/>
            <w:szCs w:val="24"/>
          </w:rPr>
          <w:delText xml:space="preserve">have </w:delText>
        </w:r>
      </w:del>
      <w:ins w:id="125" w:author="Admin" w:date="2018-04-13T03:51:00Z">
        <w:r>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been trying out high-level features before completin</w:t>
      </w:r>
      <w:r>
        <w:rPr>
          <w:rFonts w:ascii="Times New Roman" w:eastAsia="Times New Roman" w:hAnsi="Times New Roman" w:cs="Times New Roman"/>
          <w:sz w:val="24"/>
          <w:szCs w:val="24"/>
        </w:rPr>
        <w:t xml:space="preserve">g </w:t>
      </w:r>
      <w:del w:id="126" w:author="Admin" w:date="2018-04-13T03:51:00Z">
        <w:r w:rsidDel="005F1BAC">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low-level one</w:t>
      </w:r>
      <w:ins w:id="127" w:author="Admin" w:date="2018-04-13T03:51:00Z">
        <w:r>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which is </w:t>
      </w:r>
      <w:del w:id="128" w:author="Admin" w:date="2018-04-13T03:51:00Z">
        <w:r w:rsidDel="005F1BAC">
          <w:rPr>
            <w:rFonts w:ascii="Times New Roman" w:eastAsia="Times New Roman" w:hAnsi="Times New Roman" w:cs="Times New Roman"/>
            <w:sz w:val="24"/>
            <w:szCs w:val="24"/>
          </w:rPr>
          <w:delText xml:space="preserve">probably </w:delText>
        </w:r>
      </w:del>
      <w:r>
        <w:rPr>
          <w:rFonts w:ascii="Times New Roman" w:eastAsia="Times New Roman" w:hAnsi="Times New Roman" w:cs="Times New Roman"/>
          <w:sz w:val="24"/>
          <w:szCs w:val="24"/>
        </w:rPr>
        <w:t xml:space="preserve">not the </w:t>
      </w:r>
      <w:del w:id="129" w:author="Admin" w:date="2018-04-13T03:52:00Z">
        <w:r w:rsidDel="005F1BAC">
          <w:rPr>
            <w:rFonts w:ascii="Times New Roman" w:eastAsia="Times New Roman" w:hAnsi="Times New Roman" w:cs="Times New Roman"/>
            <w:sz w:val="24"/>
            <w:szCs w:val="24"/>
          </w:rPr>
          <w:delText xml:space="preserve">optimum </w:delText>
        </w:r>
      </w:del>
      <w:ins w:id="130" w:author="Admin" w:date="2018-04-13T03:52:00Z">
        <w:r>
          <w:rPr>
            <w:rFonts w:ascii="Times New Roman" w:eastAsia="Times New Roman" w:hAnsi="Times New Roman" w:cs="Times New Roman"/>
            <w:sz w:val="24"/>
            <w:szCs w:val="24"/>
          </w:rPr>
          <w:t>optimal</w:t>
        </w:r>
        <w:bookmarkStart w:id="131" w:name="_GoBack"/>
        <w:bookmarkEnd w:id="131"/>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sequence of doing a project work.</w:t>
      </w:r>
    </w:p>
    <w:p w:rsidR="00F26975" w:rsidRDefault="00F26975">
      <w:pPr>
        <w:spacing w:line="240" w:lineRule="auto"/>
        <w:jc w:val="both"/>
        <w:rPr>
          <w:rFonts w:ascii="Times New Roman" w:eastAsia="Times New Roman" w:hAnsi="Times New Roman" w:cs="Times New Roman"/>
          <w:sz w:val="24"/>
          <w:szCs w:val="24"/>
        </w:rPr>
      </w:pPr>
    </w:p>
    <w:p w:rsidR="00F26975" w:rsidRDefault="005F1BAC">
      <w:pPr>
        <w:jc w:val="both"/>
      </w:pPr>
      <w:r>
        <w:t xml:space="preserve"> </w:t>
      </w:r>
    </w:p>
    <w:p w:rsidR="00F26975" w:rsidRDefault="005F1BAC">
      <w:pPr>
        <w:rPr>
          <w:b/>
          <w:sz w:val="28"/>
          <w:szCs w:val="28"/>
        </w:rPr>
      </w:pPr>
      <w:r>
        <w:br w:type="page"/>
      </w:r>
    </w:p>
    <w:p w:rsidR="00F26975" w:rsidRDefault="005F1BAC">
      <w:pPr>
        <w:rPr>
          <w:b/>
          <w:sz w:val="28"/>
          <w:szCs w:val="28"/>
        </w:rPr>
      </w:pPr>
      <w:r>
        <w:rPr>
          <w:b/>
          <w:sz w:val="28"/>
          <w:szCs w:val="28"/>
        </w:rPr>
        <w:lastRenderedPageBreak/>
        <w:t>Reference</w:t>
      </w:r>
    </w:p>
    <w:p w:rsidR="00F26975" w:rsidRDefault="00F26975">
      <w:pPr>
        <w:rPr>
          <w:color w:val="C00000"/>
        </w:rPr>
      </w:pPr>
    </w:p>
    <w:p w:rsidR="00F26975" w:rsidRDefault="005F1BAC">
      <w:pP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[1] </w:t>
      </w:r>
      <w:r>
        <w:rPr>
          <w:rFonts w:ascii="Times New Roman" w:eastAsia="Times New Roman" w:hAnsi="Times New Roman" w:cs="Times New Roman"/>
          <w:color w:val="333333"/>
          <w:sz w:val="24"/>
          <w:szCs w:val="24"/>
          <w:highlight w:val="white"/>
        </w:rPr>
        <w:tab/>
        <w:t xml:space="preserve">“EMILY to the rescue,” </w:t>
      </w:r>
      <w:r>
        <w:rPr>
          <w:rFonts w:ascii="Times New Roman" w:eastAsia="Times New Roman" w:hAnsi="Times New Roman" w:cs="Times New Roman"/>
          <w:i/>
          <w:color w:val="333333"/>
          <w:sz w:val="24"/>
          <w:szCs w:val="24"/>
          <w:highlight w:val="white"/>
        </w:rPr>
        <w:t>The Economist</w:t>
      </w:r>
      <w:r>
        <w:rPr>
          <w:rFonts w:ascii="Times New Roman" w:eastAsia="Times New Roman" w:hAnsi="Times New Roman" w:cs="Times New Roman"/>
          <w:color w:val="333333"/>
          <w:sz w:val="24"/>
          <w:szCs w:val="24"/>
          <w:highlight w:val="white"/>
        </w:rPr>
        <w:t xml:space="preserve">, 23-Aug-2010. </w:t>
      </w:r>
      <w:proofErr w:type="gramStart"/>
      <w:r>
        <w:rPr>
          <w:rFonts w:ascii="Times New Roman" w:eastAsia="Times New Roman" w:hAnsi="Times New Roman" w:cs="Times New Roman"/>
          <w:color w:val="333333"/>
          <w:sz w:val="24"/>
          <w:szCs w:val="24"/>
          <w:highlight w:val="white"/>
        </w:rPr>
        <w:t>[Online].</w:t>
      </w:r>
      <w:proofErr w:type="gramEnd"/>
      <w:r>
        <w:rPr>
          <w:rFonts w:ascii="Times New Roman" w:eastAsia="Times New Roman" w:hAnsi="Times New Roman" w:cs="Times New Roman"/>
          <w:color w:val="333333"/>
          <w:sz w:val="24"/>
          <w:szCs w:val="24"/>
          <w:highlight w:val="white"/>
        </w:rPr>
        <w:t xml:space="preserve"> Available:</w:t>
      </w:r>
    </w:p>
    <w:p w:rsidR="00F26975" w:rsidRDefault="005F1BAC">
      <w:pP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https://www.economist.com/node/16877335. </w:t>
      </w:r>
      <w:proofErr w:type="gramStart"/>
      <w:r>
        <w:rPr>
          <w:rFonts w:ascii="Times New Roman" w:eastAsia="Times New Roman" w:hAnsi="Times New Roman" w:cs="Times New Roman"/>
          <w:color w:val="333333"/>
          <w:sz w:val="24"/>
          <w:szCs w:val="24"/>
          <w:highlight w:val="white"/>
        </w:rPr>
        <w:t>[Accessed: 17-Mar-2018].</w:t>
      </w:r>
      <w:proofErr w:type="gramEnd"/>
    </w:p>
    <w:p w:rsidR="00F26975" w:rsidRDefault="00F26975">
      <w:pPr>
        <w:spacing w:line="240" w:lineRule="auto"/>
        <w:rPr>
          <w:rFonts w:ascii="Times New Roman" w:eastAsia="Times New Roman" w:hAnsi="Times New Roman" w:cs="Times New Roman"/>
          <w:color w:val="333333"/>
          <w:sz w:val="24"/>
          <w:szCs w:val="24"/>
          <w:highlight w:val="white"/>
        </w:rPr>
      </w:pPr>
    </w:p>
    <w:p w:rsidR="00F26975" w:rsidRDefault="005F1BAC">
      <w:pP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[2]</w:t>
      </w:r>
      <w:r>
        <w:rPr>
          <w:rFonts w:ascii="Times New Roman" w:eastAsia="Times New Roman" w:hAnsi="Times New Roman" w:cs="Times New Roman"/>
          <w:color w:val="333333"/>
          <w:sz w:val="24"/>
          <w:szCs w:val="24"/>
          <w:highlight w:val="white"/>
        </w:rPr>
        <w:tab/>
        <w:t xml:space="preserve">“Key </w:t>
      </w:r>
      <w:r>
        <w:rPr>
          <w:rFonts w:ascii="Times New Roman" w:eastAsia="Times New Roman" w:hAnsi="Times New Roman" w:cs="Times New Roman"/>
          <w:color w:val="333333"/>
          <w:sz w:val="24"/>
          <w:szCs w:val="24"/>
          <w:highlight w:val="white"/>
        </w:rPr>
        <w:t xml:space="preserve">features,” </w:t>
      </w:r>
      <w:r>
        <w:rPr>
          <w:rFonts w:ascii="Times New Roman" w:eastAsia="Times New Roman" w:hAnsi="Times New Roman" w:cs="Times New Roman"/>
          <w:i/>
          <w:color w:val="333333"/>
          <w:sz w:val="24"/>
          <w:szCs w:val="24"/>
          <w:highlight w:val="white"/>
        </w:rPr>
        <w:t>EMILY - Robotic Rescue Boat</w:t>
      </w:r>
      <w:r>
        <w:rPr>
          <w:rFonts w:ascii="Times New Roman" w:eastAsia="Times New Roman" w:hAnsi="Times New Roman" w:cs="Times New Roman"/>
          <w:color w:val="333333"/>
          <w:sz w:val="24"/>
          <w:szCs w:val="24"/>
          <w:highlight w:val="white"/>
        </w:rPr>
        <w:t xml:space="preserve">. </w:t>
      </w:r>
      <w:proofErr w:type="gramStart"/>
      <w:r>
        <w:rPr>
          <w:rFonts w:ascii="Times New Roman" w:eastAsia="Times New Roman" w:hAnsi="Times New Roman" w:cs="Times New Roman"/>
          <w:color w:val="333333"/>
          <w:sz w:val="24"/>
          <w:szCs w:val="24"/>
          <w:highlight w:val="white"/>
        </w:rPr>
        <w:t>[Online].</w:t>
      </w:r>
      <w:proofErr w:type="gramEnd"/>
      <w:r>
        <w:rPr>
          <w:rFonts w:ascii="Times New Roman" w:eastAsia="Times New Roman" w:hAnsi="Times New Roman" w:cs="Times New Roman"/>
          <w:color w:val="333333"/>
          <w:sz w:val="24"/>
          <w:szCs w:val="24"/>
          <w:highlight w:val="white"/>
        </w:rPr>
        <w:t xml:space="preserve"> Available:</w:t>
      </w: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color w:val="333333"/>
          <w:sz w:val="24"/>
          <w:szCs w:val="24"/>
          <w:highlight w:val="white"/>
        </w:rPr>
        <w:tab/>
        <w:t xml:space="preserve"> http://www.emilyrobot.com.au/key-features/. </w:t>
      </w:r>
      <w:proofErr w:type="gramStart"/>
      <w:r>
        <w:rPr>
          <w:rFonts w:ascii="Times New Roman" w:eastAsia="Times New Roman" w:hAnsi="Times New Roman" w:cs="Times New Roman"/>
          <w:color w:val="333333"/>
          <w:sz w:val="24"/>
          <w:szCs w:val="24"/>
          <w:highlight w:val="white"/>
        </w:rPr>
        <w:t>[Accessed: 17-Mar-2018].</w:t>
      </w:r>
      <w:proofErr w:type="gramEnd"/>
    </w:p>
    <w:p w:rsidR="00F26975" w:rsidRDefault="00F26975">
      <w:pPr>
        <w:spacing w:line="240" w:lineRule="auto"/>
        <w:rPr>
          <w:rFonts w:ascii="Times New Roman" w:eastAsia="Times New Roman" w:hAnsi="Times New Roman" w:cs="Times New Roman"/>
          <w:color w:val="333333"/>
          <w:sz w:val="24"/>
          <w:szCs w:val="24"/>
          <w:highlight w:val="white"/>
        </w:rPr>
      </w:pPr>
    </w:p>
    <w:p w:rsidR="00F26975" w:rsidRDefault="005F1BAC">
      <w:pPr>
        <w:spacing w:line="24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[3]</w:t>
      </w:r>
      <w:r>
        <w:rPr>
          <w:rFonts w:ascii="Times New Roman" w:eastAsia="Times New Roman" w:hAnsi="Times New Roman" w:cs="Times New Roman"/>
          <w:color w:val="333333"/>
          <w:sz w:val="24"/>
          <w:szCs w:val="24"/>
          <w:highlight w:val="white"/>
        </w:rPr>
        <w:tab/>
        <w:t xml:space="preserve">L. Silverman, “Meet Emily, </w:t>
      </w:r>
      <w:proofErr w:type="gramStart"/>
      <w:r>
        <w:rPr>
          <w:rFonts w:ascii="Times New Roman" w:eastAsia="Times New Roman" w:hAnsi="Times New Roman" w:cs="Times New Roman"/>
          <w:color w:val="333333"/>
          <w:sz w:val="24"/>
          <w:szCs w:val="24"/>
          <w:highlight w:val="white"/>
        </w:rPr>
        <w:t>The</w:t>
      </w:r>
      <w:proofErr w:type="gramEnd"/>
      <w:r>
        <w:rPr>
          <w:rFonts w:ascii="Times New Roman" w:eastAsia="Times New Roman" w:hAnsi="Times New Roman" w:cs="Times New Roman"/>
          <w:color w:val="333333"/>
          <w:sz w:val="24"/>
          <w:szCs w:val="24"/>
          <w:highlight w:val="white"/>
        </w:rPr>
        <w:t xml:space="preserve"> Lifeguard Robot That's Saving Refugees Crossing</w:t>
      </w:r>
    </w:p>
    <w:p w:rsidR="00F26975" w:rsidRDefault="005F1BAC">
      <w:pPr>
        <w:spacing w:line="240" w:lineRule="auto"/>
        <w:rPr>
          <w:rFonts w:ascii="Times New Roman" w:eastAsia="Times New Roman" w:hAnsi="Times New Roman" w:cs="Times New Roman"/>
          <w:color w:val="333333"/>
          <w:sz w:val="24"/>
          <w:szCs w:val="24"/>
          <w:highlight w:val="white"/>
        </w:rPr>
      </w:pPr>
      <w:proofErr w:type="gramStart"/>
      <w:r>
        <w:rPr>
          <w:rFonts w:ascii="Times New Roman" w:eastAsia="Times New Roman" w:hAnsi="Times New Roman" w:cs="Times New Roman"/>
          <w:color w:val="333333"/>
          <w:sz w:val="24"/>
          <w:szCs w:val="24"/>
          <w:highlight w:val="white"/>
        </w:rPr>
        <w:t xml:space="preserve">The Mediterranean Sea,” </w:t>
      </w:r>
      <w:r>
        <w:rPr>
          <w:rFonts w:ascii="Times New Roman" w:eastAsia="Times New Roman" w:hAnsi="Times New Roman" w:cs="Times New Roman"/>
          <w:i/>
          <w:color w:val="333333"/>
          <w:sz w:val="24"/>
          <w:szCs w:val="24"/>
          <w:highlight w:val="white"/>
        </w:rPr>
        <w:t>KERA News</w:t>
      </w:r>
      <w:r>
        <w:rPr>
          <w:rFonts w:ascii="Times New Roman" w:eastAsia="Times New Roman" w:hAnsi="Times New Roman" w:cs="Times New Roman"/>
          <w:color w:val="333333"/>
          <w:sz w:val="24"/>
          <w:szCs w:val="24"/>
          <w:highlight w:val="white"/>
        </w:rPr>
        <w:t>.</w:t>
      </w:r>
      <w:proofErr w:type="gramEnd"/>
      <w:r>
        <w:rPr>
          <w:rFonts w:ascii="Times New Roman" w:eastAsia="Times New Roman" w:hAnsi="Times New Roman" w:cs="Times New Roman"/>
          <w:color w:val="333333"/>
          <w:sz w:val="24"/>
          <w:szCs w:val="24"/>
          <w:highlight w:val="white"/>
        </w:rPr>
        <w:t xml:space="preserve"> </w:t>
      </w:r>
      <w:proofErr w:type="gramStart"/>
      <w:r>
        <w:rPr>
          <w:rFonts w:ascii="Times New Roman" w:eastAsia="Times New Roman" w:hAnsi="Times New Roman" w:cs="Times New Roman"/>
          <w:color w:val="333333"/>
          <w:sz w:val="24"/>
          <w:szCs w:val="24"/>
          <w:highlight w:val="white"/>
        </w:rPr>
        <w:t>[On</w:t>
      </w:r>
      <w:r>
        <w:rPr>
          <w:rFonts w:ascii="Times New Roman" w:eastAsia="Times New Roman" w:hAnsi="Times New Roman" w:cs="Times New Roman"/>
          <w:color w:val="333333"/>
          <w:sz w:val="24"/>
          <w:szCs w:val="24"/>
          <w:highlight w:val="white"/>
        </w:rPr>
        <w:t>line].</w:t>
      </w:r>
      <w:proofErr w:type="gramEnd"/>
      <w:r>
        <w:rPr>
          <w:rFonts w:ascii="Times New Roman" w:eastAsia="Times New Roman" w:hAnsi="Times New Roman" w:cs="Times New Roman"/>
          <w:color w:val="333333"/>
          <w:sz w:val="24"/>
          <w:szCs w:val="24"/>
          <w:highlight w:val="white"/>
        </w:rPr>
        <w:t xml:space="preserve"> Available: http://keranews.org/post/meet-emily-lifeguard-robot-thats-saving-refugees-crossing-mediterranean-sea. </w:t>
      </w:r>
      <w:proofErr w:type="gramStart"/>
      <w:r>
        <w:rPr>
          <w:rFonts w:ascii="Times New Roman" w:eastAsia="Times New Roman" w:hAnsi="Times New Roman" w:cs="Times New Roman"/>
          <w:color w:val="333333"/>
          <w:sz w:val="24"/>
          <w:szCs w:val="24"/>
          <w:highlight w:val="white"/>
        </w:rPr>
        <w:t>[Accessed: 17-Mar-2018].</w:t>
      </w:r>
      <w:proofErr w:type="gramEnd"/>
    </w:p>
    <w:p w:rsidR="00F26975" w:rsidRDefault="00F26975">
      <w:pPr>
        <w:spacing w:line="240" w:lineRule="auto"/>
        <w:rPr>
          <w:rFonts w:ascii="Times New Roman" w:eastAsia="Times New Roman" w:hAnsi="Times New Roman" w:cs="Times New Roman"/>
          <w:color w:val="333333"/>
          <w:sz w:val="24"/>
          <w:szCs w:val="24"/>
          <w:highlight w:val="white"/>
        </w:rPr>
      </w:pPr>
    </w:p>
    <w:p w:rsidR="00F26975" w:rsidRDefault="005F1BAC">
      <w:pPr>
        <w:spacing w:after="180" w:line="240" w:lineRule="auto"/>
      </w:pPr>
      <w:r>
        <w:rPr>
          <w:rFonts w:ascii="Times New Roman" w:eastAsia="Times New Roman" w:hAnsi="Times New Roman" w:cs="Times New Roman"/>
          <w:color w:val="333333"/>
          <w:sz w:val="24"/>
          <w:szCs w:val="24"/>
          <w:highlight w:val="white"/>
        </w:rPr>
        <w:t>[4]</w:t>
      </w:r>
      <w:r>
        <w:rPr>
          <w:rFonts w:ascii="Times New Roman" w:eastAsia="Times New Roman" w:hAnsi="Times New Roman" w:cs="Times New Roman"/>
          <w:color w:val="333333"/>
          <w:sz w:val="24"/>
          <w:szCs w:val="24"/>
          <w:highlight w:val="white"/>
        </w:rPr>
        <w:tab/>
        <w:t xml:space="preserve">"Researchers developing autonomous snake-like robots to support search-and-rescue teams", </w:t>
      </w:r>
      <w:r>
        <w:rPr>
          <w:rFonts w:ascii="Times New Roman" w:eastAsia="Times New Roman" w:hAnsi="Times New Roman" w:cs="Times New Roman"/>
          <w:i/>
          <w:color w:val="333333"/>
          <w:sz w:val="24"/>
          <w:szCs w:val="24"/>
          <w:highlight w:val="white"/>
        </w:rPr>
        <w:t>Phys.org</w:t>
      </w:r>
      <w:r>
        <w:rPr>
          <w:rFonts w:ascii="Times New Roman" w:eastAsia="Times New Roman" w:hAnsi="Times New Roman" w:cs="Times New Roman"/>
          <w:color w:val="333333"/>
          <w:sz w:val="24"/>
          <w:szCs w:val="24"/>
          <w:highlight w:val="white"/>
        </w:rPr>
        <w:t xml:space="preserve">, 2018. </w:t>
      </w:r>
      <w:proofErr w:type="gramStart"/>
      <w:r>
        <w:rPr>
          <w:rFonts w:ascii="Times New Roman" w:eastAsia="Times New Roman" w:hAnsi="Times New Roman" w:cs="Times New Roman"/>
          <w:color w:val="333333"/>
          <w:sz w:val="24"/>
          <w:szCs w:val="24"/>
          <w:highlight w:val="white"/>
        </w:rPr>
        <w:t>[Online].</w:t>
      </w:r>
      <w:proofErr w:type="gramEnd"/>
      <w:r>
        <w:rPr>
          <w:rFonts w:ascii="Times New Roman" w:eastAsia="Times New Roman" w:hAnsi="Times New Roman" w:cs="Times New Roman"/>
          <w:color w:val="333333"/>
          <w:sz w:val="24"/>
          <w:szCs w:val="24"/>
          <w:highlight w:val="white"/>
        </w:rPr>
        <w:t xml:space="preserve"> Available: https://phys.org/news/2017-10-autonomous-snake-like-robots-search-and-rescue-teams.html. </w:t>
      </w:r>
      <w:proofErr w:type="gramStart"/>
      <w:r>
        <w:rPr>
          <w:rFonts w:ascii="Times New Roman" w:eastAsia="Times New Roman" w:hAnsi="Times New Roman" w:cs="Times New Roman"/>
          <w:color w:val="333333"/>
          <w:sz w:val="24"/>
          <w:szCs w:val="24"/>
          <w:highlight w:val="white"/>
        </w:rPr>
        <w:t>[Accessed: 10- Apr- 2018].</w:t>
      </w:r>
      <w:proofErr w:type="gramEnd"/>
    </w:p>
    <w:sectPr w:rsidR="00F2697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Admin" w:date="2018-04-13T03:39:00Z" w:initials="Admin">
    <w:p w:rsidR="00F30528" w:rsidRDefault="00F30528">
      <w:pPr>
        <w:pStyle w:val="CommentText"/>
      </w:pPr>
      <w:r>
        <w:rPr>
          <w:rStyle w:val="CommentReference"/>
        </w:rPr>
        <w:annotationRef/>
      </w:r>
      <w:r>
        <w:t>How? This point is vague.</w:t>
      </w:r>
    </w:p>
  </w:comment>
  <w:comment w:id="41" w:author="Admin" w:date="2018-04-13T03:40:00Z" w:initials="Admin">
    <w:p w:rsidR="00F30528" w:rsidRDefault="00F30528">
      <w:pPr>
        <w:pStyle w:val="CommentText"/>
      </w:pPr>
      <w:r>
        <w:rPr>
          <w:rStyle w:val="CommentReference"/>
        </w:rPr>
        <w:annotationRef/>
      </w:r>
      <w:r>
        <w:t>This point needs to be more clearly explained.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7289"/>
    <w:multiLevelType w:val="multilevel"/>
    <w:tmpl w:val="7E866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16F0051"/>
    <w:multiLevelType w:val="multilevel"/>
    <w:tmpl w:val="AF886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
  <w:rsids>
    <w:rsidRoot w:val="00F26975"/>
    <w:rsid w:val="001E19C9"/>
    <w:rsid w:val="005F1BAC"/>
    <w:rsid w:val="009C0D33"/>
    <w:rsid w:val="00C91F37"/>
    <w:rsid w:val="00F26975"/>
    <w:rsid w:val="00F305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SG"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E19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9C9"/>
    <w:rPr>
      <w:rFonts w:ascii="Tahoma" w:hAnsi="Tahoma" w:cs="Tahoma"/>
      <w:sz w:val="16"/>
      <w:szCs w:val="16"/>
    </w:rPr>
  </w:style>
  <w:style w:type="character" w:styleId="CommentReference">
    <w:name w:val="annotation reference"/>
    <w:basedOn w:val="DefaultParagraphFont"/>
    <w:uiPriority w:val="99"/>
    <w:semiHidden/>
    <w:unhideWhenUsed/>
    <w:rsid w:val="00F30528"/>
    <w:rPr>
      <w:sz w:val="16"/>
      <w:szCs w:val="16"/>
    </w:rPr>
  </w:style>
  <w:style w:type="paragraph" w:styleId="CommentText">
    <w:name w:val="annotation text"/>
    <w:basedOn w:val="Normal"/>
    <w:link w:val="CommentTextChar"/>
    <w:uiPriority w:val="99"/>
    <w:semiHidden/>
    <w:unhideWhenUsed/>
    <w:rsid w:val="00F30528"/>
    <w:pPr>
      <w:spacing w:line="240" w:lineRule="auto"/>
    </w:pPr>
    <w:rPr>
      <w:sz w:val="20"/>
      <w:szCs w:val="20"/>
    </w:rPr>
  </w:style>
  <w:style w:type="character" w:customStyle="1" w:styleId="CommentTextChar">
    <w:name w:val="Comment Text Char"/>
    <w:basedOn w:val="DefaultParagraphFont"/>
    <w:link w:val="CommentText"/>
    <w:uiPriority w:val="99"/>
    <w:semiHidden/>
    <w:rsid w:val="00F30528"/>
    <w:rPr>
      <w:sz w:val="20"/>
      <w:szCs w:val="20"/>
    </w:rPr>
  </w:style>
  <w:style w:type="paragraph" w:styleId="CommentSubject">
    <w:name w:val="annotation subject"/>
    <w:basedOn w:val="CommentText"/>
    <w:next w:val="CommentText"/>
    <w:link w:val="CommentSubjectChar"/>
    <w:uiPriority w:val="99"/>
    <w:semiHidden/>
    <w:unhideWhenUsed/>
    <w:rsid w:val="00F30528"/>
    <w:rPr>
      <w:b/>
      <w:bCs/>
    </w:rPr>
  </w:style>
  <w:style w:type="character" w:customStyle="1" w:styleId="CommentSubjectChar">
    <w:name w:val="Comment Subject Char"/>
    <w:basedOn w:val="CommentTextChar"/>
    <w:link w:val="CommentSubject"/>
    <w:uiPriority w:val="99"/>
    <w:semiHidden/>
    <w:rsid w:val="00F3052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SG"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E19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9C9"/>
    <w:rPr>
      <w:rFonts w:ascii="Tahoma" w:hAnsi="Tahoma" w:cs="Tahoma"/>
      <w:sz w:val="16"/>
      <w:szCs w:val="16"/>
    </w:rPr>
  </w:style>
  <w:style w:type="character" w:styleId="CommentReference">
    <w:name w:val="annotation reference"/>
    <w:basedOn w:val="DefaultParagraphFont"/>
    <w:uiPriority w:val="99"/>
    <w:semiHidden/>
    <w:unhideWhenUsed/>
    <w:rsid w:val="00F30528"/>
    <w:rPr>
      <w:sz w:val="16"/>
      <w:szCs w:val="16"/>
    </w:rPr>
  </w:style>
  <w:style w:type="paragraph" w:styleId="CommentText">
    <w:name w:val="annotation text"/>
    <w:basedOn w:val="Normal"/>
    <w:link w:val="CommentTextChar"/>
    <w:uiPriority w:val="99"/>
    <w:semiHidden/>
    <w:unhideWhenUsed/>
    <w:rsid w:val="00F30528"/>
    <w:pPr>
      <w:spacing w:line="240" w:lineRule="auto"/>
    </w:pPr>
    <w:rPr>
      <w:sz w:val="20"/>
      <w:szCs w:val="20"/>
    </w:rPr>
  </w:style>
  <w:style w:type="character" w:customStyle="1" w:styleId="CommentTextChar">
    <w:name w:val="Comment Text Char"/>
    <w:basedOn w:val="DefaultParagraphFont"/>
    <w:link w:val="CommentText"/>
    <w:uiPriority w:val="99"/>
    <w:semiHidden/>
    <w:rsid w:val="00F30528"/>
    <w:rPr>
      <w:sz w:val="20"/>
      <w:szCs w:val="20"/>
    </w:rPr>
  </w:style>
  <w:style w:type="paragraph" w:styleId="CommentSubject">
    <w:name w:val="annotation subject"/>
    <w:basedOn w:val="CommentText"/>
    <w:next w:val="CommentText"/>
    <w:link w:val="CommentSubjectChar"/>
    <w:uiPriority w:val="99"/>
    <w:semiHidden/>
    <w:unhideWhenUsed/>
    <w:rsid w:val="00F30528"/>
    <w:rPr>
      <w:b/>
      <w:bCs/>
    </w:rPr>
  </w:style>
  <w:style w:type="character" w:customStyle="1" w:styleId="CommentSubjectChar">
    <w:name w:val="Comment Subject Char"/>
    <w:basedOn w:val="CommentTextChar"/>
    <w:link w:val="CommentSubject"/>
    <w:uiPriority w:val="99"/>
    <w:semiHidden/>
    <w:rsid w:val="00F305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2018-04-12T19:18:00Z</dcterms:created>
  <dcterms:modified xsi:type="dcterms:W3CDTF">2018-04-12T19:52:00Z</dcterms:modified>
</cp:coreProperties>
</file>